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80CFC" w14:textId="77777777" w:rsidR="0079593D" w:rsidRDefault="00C07CF3">
      <w:pPr>
        <w:spacing w:after="0" w:line="240" w:lineRule="auto"/>
        <w:jc w:val="left"/>
      </w:pPr>
      <w:r>
        <w:rPr>
          <w:noProof/>
          <w:lang w:val="en-US"/>
        </w:rPr>
        <mc:AlternateContent>
          <mc:Choice Requires="wps">
            <w:drawing>
              <wp:anchor distT="0" distB="0" distL="114300" distR="114300" simplePos="0" relativeHeight="2" behindDoc="0" locked="0" layoutInCell="1" allowOverlap="1" wp14:anchorId="279EC80F" wp14:editId="116DAB0A">
                <wp:simplePos x="0" y="0"/>
                <wp:positionH relativeFrom="column">
                  <wp:posOffset>-288360</wp:posOffset>
                </wp:positionH>
                <wp:positionV relativeFrom="paragraph">
                  <wp:posOffset>117360</wp:posOffset>
                </wp:positionV>
                <wp:extent cx="899279" cy="8639280"/>
                <wp:effectExtent l="0" t="0" r="0" b="9420"/>
                <wp:wrapNone/>
                <wp:docPr id="1" name="Rectangle 1"/>
                <wp:cNvGraphicFramePr/>
                <a:graphic xmlns:a="http://schemas.openxmlformats.org/drawingml/2006/main">
                  <a:graphicData uri="http://schemas.microsoft.com/office/word/2010/wordprocessingShape">
                    <wps:wsp>
                      <wps:cNvSpPr/>
                      <wps:spPr>
                        <a:xfrm>
                          <a:off x="0" y="0"/>
                          <a:ext cx="899279" cy="8639280"/>
                        </a:xfrm>
                        <a:prstGeom prst="rect">
                          <a:avLst/>
                        </a:prstGeom>
                        <a:solidFill>
                          <a:srgbClr val="9BD2ED"/>
                        </a:solidFill>
                        <a:ln cap="flat">
                          <a:noFill/>
                          <a:prstDash val="solid"/>
                        </a:ln>
                      </wps:spPr>
                      <wps:txbx>
                        <w:txbxContent>
                          <w:p w14:paraId="2207978C" w14:textId="77777777" w:rsidR="00C248B9" w:rsidRDefault="00C248B9"/>
                        </w:txbxContent>
                      </wps:txbx>
                      <wps:bodyPr wrap="square" lIns="0" tIns="0" rIns="0" bIns="0" compatLnSpc="0">
                        <a:noAutofit/>
                      </wps:bodyPr>
                    </wps:wsp>
                  </a:graphicData>
                </a:graphic>
              </wp:anchor>
            </w:drawing>
          </mc:Choice>
          <mc:Fallback>
            <w:pict>
              <v:rect id="Rectangle 1" o:spid="_x0000_s1026" style="position:absolute;margin-left:-22.7pt;margin-top:9.25pt;width:70.8pt;height:680.2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" fillcolor="#9bd2ed" stroked="f">
                <v:textbox inset="0,0,0,0">
                  <w:txbxContent>
                    <w:p w14:paraId="2207978C" w14:textId="77777777" w:rsidR="00C248B9" w:rsidRDefault="00C248B9"/>
                  </w:txbxContent>
                </v:textbox>
              </v:rect>
            </w:pict>
          </mc:Fallback>
        </mc:AlternateContent>
      </w:r>
      <w:r>
        <w:rPr>
          <w:noProof/>
          <w:lang w:val="en-US"/>
        </w:rPr>
        <mc:AlternateContent>
          <mc:Choice Requires="wps">
            <w:drawing>
              <wp:anchor distT="0" distB="0" distL="114300" distR="114300" simplePos="0" relativeHeight="3" behindDoc="0" locked="0" layoutInCell="1" allowOverlap="1" wp14:anchorId="37474BF7" wp14:editId="453A1873">
                <wp:simplePos x="0" y="0"/>
                <wp:positionH relativeFrom="column">
                  <wp:posOffset>632520</wp:posOffset>
                </wp:positionH>
                <wp:positionV relativeFrom="paragraph">
                  <wp:posOffset>187920</wp:posOffset>
                </wp:positionV>
                <wp:extent cx="5074920" cy="5276880"/>
                <wp:effectExtent l="0" t="0" r="0" b="0"/>
                <wp:wrapNone/>
                <wp:docPr id="2" name="Text Box 4"/>
                <wp:cNvGraphicFramePr/>
                <a:graphic xmlns:a="http://schemas.openxmlformats.org/drawingml/2006/main">
                  <a:graphicData uri="http://schemas.microsoft.com/office/word/2010/wordprocessingShape">
                    <wps:wsp>
                      <wps:cNvSpPr txBox="1"/>
                      <wps:spPr>
                        <a:xfrm>
                          <a:off x="0" y="0"/>
                          <a:ext cx="5074920" cy="5276880"/>
                        </a:xfrm>
                        <a:prstGeom prst="rect">
                          <a:avLst/>
                        </a:prstGeom>
                        <a:noFill/>
                        <a:ln>
                          <a:noFill/>
                          <a:prstDash/>
                        </a:ln>
                      </wps:spPr>
                      <wps:txbx>
                        <w:txbxContent>
                          <w:p w14:paraId="74CAD52F" w14:textId="77777777" w:rsidR="00C248B9" w:rsidRDefault="00C248B9">
                            <w:pPr>
                              <w:jc w:val="center"/>
                              <w:rPr>
                                <w:b/>
                                <w:sz w:val="36"/>
                                <w:szCs w:val="36"/>
                              </w:rPr>
                            </w:pPr>
                            <w:r>
                              <w:rPr>
                                <w:b/>
                                <w:sz w:val="36"/>
                                <w:szCs w:val="36"/>
                              </w:rPr>
                              <w:t>Τίτλος</w:t>
                            </w:r>
                          </w:p>
                          <w:p w14:paraId="24615859" w14:textId="77777777" w:rsidR="00C248B9" w:rsidRDefault="00C248B9">
                            <w:pPr>
                              <w:jc w:val="center"/>
                              <w:rPr>
                                <w:sz w:val="32"/>
                                <w:szCs w:val="32"/>
                              </w:rPr>
                            </w:pPr>
                          </w:p>
                          <w:p w14:paraId="458713F1" w14:textId="77777777" w:rsidR="00C248B9" w:rsidRDefault="00C248B9">
                            <w:pPr>
                              <w:jc w:val="center"/>
                              <w:rPr>
                                <w:sz w:val="32"/>
                                <w:szCs w:val="32"/>
                              </w:rPr>
                            </w:pPr>
                          </w:p>
                          <w:p w14:paraId="6A14D492" w14:textId="3F061DED" w:rsidR="00C248B9" w:rsidRDefault="00C248B9">
                            <w:pPr>
                              <w:jc w:val="center"/>
                              <w:rPr>
                                <w:b/>
                                <w:sz w:val="32"/>
                                <w:szCs w:val="32"/>
                              </w:rPr>
                            </w:pPr>
                            <w:del w:id="0" w:author="tsap" w:date="2017-10-16T13:21:00Z">
                              <w:r w:rsidDel="00AE5B1D">
                                <w:rPr>
                                  <w:b/>
                                  <w:sz w:val="32"/>
                                  <w:szCs w:val="32"/>
                                </w:rPr>
                                <w:delText>Συγγραφέας</w:delText>
                              </w:r>
                            </w:del>
                            <w:ins w:id="1" w:author="tsap" w:date="2017-10-16T13:21:00Z">
                              <w:r>
                                <w:rPr>
                                  <w:b/>
                                  <w:sz w:val="32"/>
                                  <w:szCs w:val="32"/>
                                </w:rPr>
                                <w:t>Συγγραφείς</w:t>
                              </w:r>
                            </w:ins>
                          </w:p>
                          <w:p w14:paraId="3C2BE4F1" w14:textId="77777777" w:rsidR="00C248B9" w:rsidRDefault="00C248B9">
                            <w:pPr>
                              <w:jc w:val="center"/>
                              <w:rPr>
                                <w:sz w:val="32"/>
                                <w:szCs w:val="32"/>
                              </w:rPr>
                            </w:pPr>
                            <w:proofErr w:type="spellStart"/>
                            <w:r>
                              <w:rPr>
                                <w:sz w:val="32"/>
                                <w:szCs w:val="32"/>
                              </w:rPr>
                              <w:t>Σαλτερής</w:t>
                            </w:r>
                            <w:proofErr w:type="spellEnd"/>
                            <w:r>
                              <w:rPr>
                                <w:sz w:val="32"/>
                                <w:szCs w:val="32"/>
                              </w:rPr>
                              <w:t xml:space="preserve"> Γεώργιος</w:t>
                            </w:r>
                          </w:p>
                          <w:p w14:paraId="7AFACDB6" w14:textId="77777777" w:rsidR="00C248B9" w:rsidRDefault="00C248B9">
                            <w:pPr>
                              <w:jc w:val="center"/>
                              <w:rPr>
                                <w:sz w:val="32"/>
                                <w:szCs w:val="32"/>
                              </w:rPr>
                            </w:pPr>
                            <w:proofErr w:type="spellStart"/>
                            <w:r>
                              <w:rPr>
                                <w:sz w:val="32"/>
                                <w:szCs w:val="32"/>
                              </w:rPr>
                              <w:t>Μουλόπουλος</w:t>
                            </w:r>
                            <w:proofErr w:type="spellEnd"/>
                            <w:r>
                              <w:rPr>
                                <w:sz w:val="32"/>
                                <w:szCs w:val="32"/>
                              </w:rPr>
                              <w:t xml:space="preserve"> Αντώνιος</w:t>
                            </w:r>
                          </w:p>
                          <w:p w14:paraId="02B2A8FF" w14:textId="77777777" w:rsidR="00C248B9" w:rsidRDefault="00C248B9">
                            <w:pPr>
                              <w:jc w:val="center"/>
                              <w:rPr>
                                <w:sz w:val="32"/>
                                <w:szCs w:val="32"/>
                              </w:rPr>
                            </w:pPr>
                          </w:p>
                          <w:p w14:paraId="1B09E514" w14:textId="77777777" w:rsidR="00C248B9" w:rsidRDefault="00C248B9">
                            <w:pPr>
                              <w:jc w:val="center"/>
                              <w:rPr>
                                <w:b/>
                                <w:sz w:val="32"/>
                                <w:szCs w:val="32"/>
                              </w:rPr>
                            </w:pPr>
                            <w:r>
                              <w:rPr>
                                <w:b/>
                                <w:sz w:val="32"/>
                                <w:szCs w:val="32"/>
                              </w:rPr>
                              <w:t>Διπλωματική Εργασία</w:t>
                            </w:r>
                          </w:p>
                          <w:p w14:paraId="65A5EAB6" w14:textId="77777777" w:rsidR="00C248B9" w:rsidRDefault="00C248B9">
                            <w:pPr>
                              <w:jc w:val="center"/>
                              <w:rPr>
                                <w:sz w:val="32"/>
                                <w:szCs w:val="32"/>
                              </w:rPr>
                            </w:pPr>
                          </w:p>
                          <w:p w14:paraId="292A2CAC" w14:textId="77777777" w:rsidR="00C248B9" w:rsidRDefault="00C248B9">
                            <w:pPr>
                              <w:jc w:val="center"/>
                              <w:rPr>
                                <w:sz w:val="32"/>
                                <w:szCs w:val="32"/>
                              </w:rPr>
                            </w:pPr>
                          </w:p>
                          <w:p w14:paraId="5200932E" w14:textId="77777777" w:rsidR="00C248B9" w:rsidRDefault="00C248B9">
                            <w:pPr>
                              <w:jc w:val="center"/>
                              <w:rPr>
                                <w:sz w:val="32"/>
                                <w:szCs w:val="32"/>
                              </w:rPr>
                            </w:pPr>
                            <w:r>
                              <w:rPr>
                                <w:sz w:val="32"/>
                                <w:szCs w:val="32"/>
                              </w:rPr>
                              <w:t xml:space="preserve">Επιβλέπων: Π. </w:t>
                            </w:r>
                            <w:proofErr w:type="spellStart"/>
                            <w:r>
                              <w:rPr>
                                <w:sz w:val="32"/>
                                <w:szCs w:val="32"/>
                              </w:rPr>
                              <w:t>Τσαπάρας</w:t>
                            </w:r>
                            <w:proofErr w:type="spellEnd"/>
                          </w:p>
                          <w:p w14:paraId="7B1B3D99" w14:textId="77777777" w:rsidR="00C248B9" w:rsidRDefault="00C248B9">
                            <w:pPr>
                              <w:jc w:val="center"/>
                              <w:rPr>
                                <w:sz w:val="32"/>
                                <w:szCs w:val="32"/>
                              </w:rPr>
                            </w:pPr>
                          </w:p>
                          <w:p w14:paraId="5F171A61" w14:textId="77777777" w:rsidR="00C248B9" w:rsidRDefault="00C248B9">
                            <w:pPr>
                              <w:jc w:val="center"/>
                              <w:rPr>
                                <w:sz w:val="32"/>
                                <w:szCs w:val="32"/>
                              </w:rPr>
                            </w:pPr>
                          </w:p>
                          <w:p w14:paraId="145BE890" w14:textId="77777777" w:rsidR="00C248B9" w:rsidRDefault="00C248B9">
                            <w:pPr>
                              <w:jc w:val="center"/>
                              <w:rPr>
                                <w:sz w:val="32"/>
                                <w:szCs w:val="32"/>
                              </w:rPr>
                            </w:pPr>
                            <w:r>
                              <w:rPr>
                                <w:sz w:val="32"/>
                                <w:szCs w:val="32"/>
                              </w:rPr>
                              <w:t>Ιωάννινα, Μήνας Έτος</w:t>
                            </w:r>
                          </w:p>
                        </w:txbxContent>
                      </wps:txbx>
                      <wps:bodyPr wrap="square" lIns="91440" tIns="45720" rIns="91440" bIns="45720" anchor="t" compatLnSpc="0">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9.8pt;margin-top:14.8pt;width:399.6pt;height:415.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" filled="f" stroked="f">
                <v:textbox>
                  <w:txbxContent>
                    <w:p w14:paraId="74CAD52F" w14:textId="77777777" w:rsidR="00C248B9" w:rsidRDefault="00C248B9">
                      <w:pPr>
                        <w:jc w:val="center"/>
                        <w:rPr>
                          <w:b/>
                          <w:sz w:val="36"/>
                          <w:szCs w:val="36"/>
                        </w:rPr>
                      </w:pPr>
                      <w:r>
                        <w:rPr>
                          <w:b/>
                          <w:sz w:val="36"/>
                          <w:szCs w:val="36"/>
                        </w:rPr>
                        <w:t>Τίτλος</w:t>
                      </w:r>
                    </w:p>
                    <w:p w14:paraId="24615859" w14:textId="77777777" w:rsidR="00C248B9" w:rsidRDefault="00C248B9">
                      <w:pPr>
                        <w:jc w:val="center"/>
                        <w:rPr>
                          <w:sz w:val="32"/>
                          <w:szCs w:val="32"/>
                        </w:rPr>
                      </w:pPr>
                    </w:p>
                    <w:p w14:paraId="458713F1" w14:textId="77777777" w:rsidR="00C248B9" w:rsidRDefault="00C248B9">
                      <w:pPr>
                        <w:jc w:val="center"/>
                        <w:rPr>
                          <w:sz w:val="32"/>
                          <w:szCs w:val="32"/>
                        </w:rPr>
                      </w:pPr>
                    </w:p>
                    <w:p w14:paraId="6A14D492" w14:textId="3F061DED" w:rsidR="00C248B9" w:rsidRDefault="00C248B9">
                      <w:pPr>
                        <w:jc w:val="center"/>
                        <w:rPr>
                          <w:b/>
                          <w:sz w:val="32"/>
                          <w:szCs w:val="32"/>
                        </w:rPr>
                      </w:pPr>
                      <w:del w:id="2" w:author="tsap" w:date="2017-10-16T13:21:00Z">
                        <w:r w:rsidDel="00AE5B1D">
                          <w:rPr>
                            <w:b/>
                            <w:sz w:val="32"/>
                            <w:szCs w:val="32"/>
                          </w:rPr>
                          <w:delText>Συγγραφέας</w:delText>
                        </w:r>
                      </w:del>
                      <w:ins w:id="3" w:author="tsap" w:date="2017-10-16T13:21:00Z">
                        <w:r>
                          <w:rPr>
                            <w:b/>
                            <w:sz w:val="32"/>
                            <w:szCs w:val="32"/>
                          </w:rPr>
                          <w:t>Συγγραφείς</w:t>
                        </w:r>
                      </w:ins>
                    </w:p>
                    <w:p w14:paraId="3C2BE4F1" w14:textId="77777777" w:rsidR="00C248B9" w:rsidRDefault="00C248B9">
                      <w:pPr>
                        <w:jc w:val="center"/>
                        <w:rPr>
                          <w:sz w:val="32"/>
                          <w:szCs w:val="32"/>
                        </w:rPr>
                      </w:pPr>
                      <w:proofErr w:type="spellStart"/>
                      <w:r>
                        <w:rPr>
                          <w:sz w:val="32"/>
                          <w:szCs w:val="32"/>
                        </w:rPr>
                        <w:t>Σαλτερής</w:t>
                      </w:r>
                      <w:proofErr w:type="spellEnd"/>
                      <w:r>
                        <w:rPr>
                          <w:sz w:val="32"/>
                          <w:szCs w:val="32"/>
                        </w:rPr>
                        <w:t xml:space="preserve"> Γεώργιος</w:t>
                      </w:r>
                    </w:p>
                    <w:p w14:paraId="7AFACDB6" w14:textId="77777777" w:rsidR="00C248B9" w:rsidRDefault="00C248B9">
                      <w:pPr>
                        <w:jc w:val="center"/>
                        <w:rPr>
                          <w:sz w:val="32"/>
                          <w:szCs w:val="32"/>
                        </w:rPr>
                      </w:pPr>
                      <w:proofErr w:type="spellStart"/>
                      <w:r>
                        <w:rPr>
                          <w:sz w:val="32"/>
                          <w:szCs w:val="32"/>
                        </w:rPr>
                        <w:t>Μουλόπουλος</w:t>
                      </w:r>
                      <w:proofErr w:type="spellEnd"/>
                      <w:r>
                        <w:rPr>
                          <w:sz w:val="32"/>
                          <w:szCs w:val="32"/>
                        </w:rPr>
                        <w:t xml:space="preserve"> Αντώνιος</w:t>
                      </w:r>
                    </w:p>
                    <w:p w14:paraId="02B2A8FF" w14:textId="77777777" w:rsidR="00C248B9" w:rsidRDefault="00C248B9">
                      <w:pPr>
                        <w:jc w:val="center"/>
                        <w:rPr>
                          <w:sz w:val="32"/>
                          <w:szCs w:val="32"/>
                        </w:rPr>
                      </w:pPr>
                    </w:p>
                    <w:p w14:paraId="1B09E514" w14:textId="77777777" w:rsidR="00C248B9" w:rsidRDefault="00C248B9">
                      <w:pPr>
                        <w:jc w:val="center"/>
                        <w:rPr>
                          <w:b/>
                          <w:sz w:val="32"/>
                          <w:szCs w:val="32"/>
                        </w:rPr>
                      </w:pPr>
                      <w:r>
                        <w:rPr>
                          <w:b/>
                          <w:sz w:val="32"/>
                          <w:szCs w:val="32"/>
                        </w:rPr>
                        <w:t>Διπλωματική Εργασία</w:t>
                      </w:r>
                    </w:p>
                    <w:p w14:paraId="65A5EAB6" w14:textId="77777777" w:rsidR="00C248B9" w:rsidRDefault="00C248B9">
                      <w:pPr>
                        <w:jc w:val="center"/>
                        <w:rPr>
                          <w:sz w:val="32"/>
                          <w:szCs w:val="32"/>
                        </w:rPr>
                      </w:pPr>
                    </w:p>
                    <w:p w14:paraId="292A2CAC" w14:textId="77777777" w:rsidR="00C248B9" w:rsidRDefault="00C248B9">
                      <w:pPr>
                        <w:jc w:val="center"/>
                        <w:rPr>
                          <w:sz w:val="32"/>
                          <w:szCs w:val="32"/>
                        </w:rPr>
                      </w:pPr>
                    </w:p>
                    <w:p w14:paraId="5200932E" w14:textId="77777777" w:rsidR="00C248B9" w:rsidRDefault="00C248B9">
                      <w:pPr>
                        <w:jc w:val="center"/>
                        <w:rPr>
                          <w:sz w:val="32"/>
                          <w:szCs w:val="32"/>
                        </w:rPr>
                      </w:pPr>
                      <w:r>
                        <w:rPr>
                          <w:sz w:val="32"/>
                          <w:szCs w:val="32"/>
                        </w:rPr>
                        <w:t xml:space="preserve">Επιβλέπων: Π. </w:t>
                      </w:r>
                      <w:proofErr w:type="spellStart"/>
                      <w:r>
                        <w:rPr>
                          <w:sz w:val="32"/>
                          <w:szCs w:val="32"/>
                        </w:rPr>
                        <w:t>Τσαπάρας</w:t>
                      </w:r>
                      <w:proofErr w:type="spellEnd"/>
                    </w:p>
                    <w:p w14:paraId="7B1B3D99" w14:textId="77777777" w:rsidR="00C248B9" w:rsidRDefault="00C248B9">
                      <w:pPr>
                        <w:jc w:val="center"/>
                        <w:rPr>
                          <w:sz w:val="32"/>
                          <w:szCs w:val="32"/>
                        </w:rPr>
                      </w:pPr>
                    </w:p>
                    <w:p w14:paraId="5F171A61" w14:textId="77777777" w:rsidR="00C248B9" w:rsidRDefault="00C248B9">
                      <w:pPr>
                        <w:jc w:val="center"/>
                        <w:rPr>
                          <w:sz w:val="32"/>
                          <w:szCs w:val="32"/>
                        </w:rPr>
                      </w:pPr>
                    </w:p>
                    <w:p w14:paraId="145BE890" w14:textId="77777777" w:rsidR="00C248B9" w:rsidRDefault="00C248B9">
                      <w:pPr>
                        <w:jc w:val="center"/>
                        <w:rPr>
                          <w:sz w:val="32"/>
                          <w:szCs w:val="32"/>
                        </w:rPr>
                      </w:pPr>
                      <w:r>
                        <w:rPr>
                          <w:sz w:val="32"/>
                          <w:szCs w:val="32"/>
                        </w:rPr>
                        <w:t>Ιωάννινα, Μήνας Έτος</w:t>
                      </w:r>
                    </w:p>
                  </w:txbxContent>
                </v:textbox>
              </v:shape>
            </w:pict>
          </mc:Fallback>
        </mc:AlternateContent>
      </w:r>
      <w:r>
        <w:rPr>
          <w:noProof/>
          <w:lang w:val="en-US"/>
        </w:rPr>
        <w:drawing>
          <wp:anchor distT="0" distB="0" distL="114300" distR="114300" simplePos="0" relativeHeight="4" behindDoc="0" locked="0" layoutInCell="1" allowOverlap="1" wp14:anchorId="60C8C5D2" wp14:editId="115A0586">
            <wp:simplePos x="0" y="0"/>
            <wp:positionH relativeFrom="column">
              <wp:posOffset>-307800</wp:posOffset>
            </wp:positionH>
            <wp:positionV relativeFrom="paragraph">
              <wp:posOffset>6350760</wp:posOffset>
            </wp:positionV>
            <wp:extent cx="1404720" cy="1666079"/>
            <wp:effectExtent l="0" t="0" r="4980" b="0"/>
            <wp:wrapNone/>
            <wp:docPr id="3" name="Picture 2" descr="CSE-UOI-LOGO-BLUE-G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04720" cy="1666079"/>
                    </a:xfrm>
                    <a:prstGeom prst="rect">
                      <a:avLst/>
                    </a:prstGeom>
                    <a:noFill/>
                    <a:ln>
                      <a:noFill/>
                      <a:prstDash/>
                    </a:ln>
                  </pic:spPr>
                </pic:pic>
              </a:graphicData>
            </a:graphic>
          </wp:anchor>
        </w:drawing>
      </w:r>
      <w:r>
        <w:rPr>
          <w:noProof/>
          <w:lang w:val="en-US"/>
        </w:rPr>
        <mc:AlternateContent>
          <mc:Choice Requires="wps">
            <w:drawing>
              <wp:anchor distT="0" distB="0" distL="114300" distR="114300" simplePos="0" relativeHeight="251658240" behindDoc="0" locked="0" layoutInCell="1" allowOverlap="1" wp14:anchorId="45929F4D" wp14:editId="24F61A9A">
                <wp:simplePos x="0" y="0"/>
                <wp:positionH relativeFrom="column">
                  <wp:posOffset>1147320</wp:posOffset>
                </wp:positionH>
                <wp:positionV relativeFrom="paragraph">
                  <wp:posOffset>6507000</wp:posOffset>
                </wp:positionV>
                <wp:extent cx="4525560" cy="1609560"/>
                <wp:effectExtent l="0" t="0" r="0" b="0"/>
                <wp:wrapNone/>
                <wp:docPr id="4" name="Text Box 2"/>
                <wp:cNvGraphicFramePr/>
                <a:graphic xmlns:a="http://schemas.openxmlformats.org/drawingml/2006/main">
                  <a:graphicData uri="http://schemas.microsoft.com/office/word/2010/wordprocessingShape">
                    <wps:wsp>
                      <wps:cNvSpPr txBox="1"/>
                      <wps:spPr>
                        <a:xfrm>
                          <a:off x="0" y="0"/>
                          <a:ext cx="4525560" cy="1609560"/>
                        </a:xfrm>
                        <a:prstGeom prst="rect">
                          <a:avLst/>
                        </a:prstGeom>
                        <a:noFill/>
                        <a:ln>
                          <a:noFill/>
                          <a:prstDash/>
                        </a:ln>
                      </wps:spPr>
                      <wps:txbx>
                        <w:txbxContent>
                          <w:p w14:paraId="7BAE2925" w14:textId="77777777" w:rsidR="00C248B9" w:rsidRDefault="00C248B9">
                            <w:pPr>
                              <w:spacing w:line="240" w:lineRule="auto"/>
                              <w:rPr>
                                <w:b/>
                                <w:smallCaps/>
                                <w:sz w:val="32"/>
                                <w:szCs w:val="36"/>
                              </w:rPr>
                            </w:pPr>
                            <w:r>
                              <w:rPr>
                                <w:b/>
                                <w:smallCaps/>
                                <w:sz w:val="32"/>
                                <w:szCs w:val="36"/>
                              </w:rPr>
                              <w:t>Τμήμα Μηχ. Η/Υ &amp; Πληροφορικής</w:t>
                            </w:r>
                          </w:p>
                          <w:p w14:paraId="636D79B5" w14:textId="77777777" w:rsidR="00C248B9" w:rsidRDefault="00C248B9">
                            <w:pPr>
                              <w:spacing w:after="120" w:line="240" w:lineRule="auto"/>
                            </w:pPr>
                            <w:r>
                              <w:rPr>
                                <w:b/>
                                <w:smallCaps/>
                                <w:sz w:val="32"/>
                                <w:szCs w:val="36"/>
                              </w:rPr>
                              <w:t>Πανεπιστήμιο Ιωαννίνων</w:t>
                            </w:r>
                          </w:p>
                          <w:p w14:paraId="79E30BF6" w14:textId="77777777" w:rsidR="00C248B9" w:rsidRDefault="00C248B9">
                            <w:pPr>
                              <w:spacing w:before="160" w:after="0" w:line="240" w:lineRule="auto"/>
                              <w:rPr>
                                <w:b/>
                                <w:smallCaps/>
                                <w:sz w:val="32"/>
                                <w:szCs w:val="36"/>
                                <w:lang w:val="en-US"/>
                              </w:rPr>
                            </w:pPr>
                            <w:r>
                              <w:rPr>
                                <w:b/>
                                <w:smallCaps/>
                                <w:sz w:val="32"/>
                                <w:szCs w:val="36"/>
                                <w:lang w:val="en-US"/>
                              </w:rPr>
                              <w:t>Department of Computer Science &amp; Engineering</w:t>
                            </w:r>
                          </w:p>
                          <w:p w14:paraId="164EDC33" w14:textId="77777777" w:rsidR="00C248B9" w:rsidRDefault="00C248B9">
                            <w:pPr>
                              <w:spacing w:line="240" w:lineRule="auto"/>
                              <w:rPr>
                                <w:b/>
                                <w:smallCaps/>
                                <w:sz w:val="32"/>
                                <w:szCs w:val="36"/>
                                <w:lang w:val="en-US"/>
                              </w:rPr>
                            </w:pPr>
                            <w:r>
                              <w:rPr>
                                <w:b/>
                                <w:smallCaps/>
                                <w:sz w:val="32"/>
                                <w:szCs w:val="36"/>
                                <w:lang w:val="en-US"/>
                              </w:rPr>
                              <w:t>University of Ioannina</w:t>
                            </w:r>
                          </w:p>
                          <w:p w14:paraId="6A623F81" w14:textId="77777777" w:rsidR="00C248B9" w:rsidRDefault="00C248B9">
                            <w:pPr>
                              <w:rPr>
                                <w:lang w:val="en-US"/>
                              </w:rPr>
                            </w:pPr>
                          </w:p>
                        </w:txbxContent>
                      </wps:txbx>
                      <wps:bodyPr wrap="square" lIns="91440" tIns="45720" rIns="91440" bIns="45720" anchor="t" compatLnSpc="0">
                        <a:noAutofit/>
                      </wps:bodyPr>
                    </wps:wsp>
                  </a:graphicData>
                </a:graphic>
              </wp:anchor>
            </w:drawing>
          </mc:Choice>
          <mc:Fallback>
            <w:pict>
              <v:shape id="Text Box 2" o:spid="_x0000_s1028" type="#_x0000_t202" style="position:absolute;margin-left:90.35pt;margin-top:512.35pt;width:356.35pt;height:12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" filled="f" stroked="f">
                <v:textbox>
                  <w:txbxContent>
                    <w:p w14:paraId="7BAE2925" w14:textId="77777777" w:rsidR="00C248B9" w:rsidRDefault="00C248B9">
                      <w:pPr>
                        <w:spacing w:line="240" w:lineRule="auto"/>
                        <w:rPr>
                          <w:b/>
                          <w:smallCaps/>
                          <w:sz w:val="32"/>
                          <w:szCs w:val="36"/>
                        </w:rPr>
                      </w:pPr>
                      <w:r>
                        <w:rPr>
                          <w:b/>
                          <w:smallCaps/>
                          <w:sz w:val="32"/>
                          <w:szCs w:val="36"/>
                        </w:rPr>
                        <w:t>Τμήμα Μηχ. Η/Υ &amp; Πληροφορικής</w:t>
                      </w:r>
                    </w:p>
                    <w:p w14:paraId="636D79B5" w14:textId="77777777" w:rsidR="00C248B9" w:rsidRDefault="00C248B9">
                      <w:pPr>
                        <w:spacing w:after="120" w:line="240" w:lineRule="auto"/>
                      </w:pPr>
                      <w:r>
                        <w:rPr>
                          <w:b/>
                          <w:smallCaps/>
                          <w:sz w:val="32"/>
                          <w:szCs w:val="36"/>
                        </w:rPr>
                        <w:t>Πανεπιστήμιο Ιωαννίνων</w:t>
                      </w:r>
                    </w:p>
                    <w:p w14:paraId="79E30BF6" w14:textId="77777777" w:rsidR="00C248B9" w:rsidRDefault="00C248B9">
                      <w:pPr>
                        <w:spacing w:before="160" w:after="0" w:line="240" w:lineRule="auto"/>
                        <w:rPr>
                          <w:b/>
                          <w:smallCaps/>
                          <w:sz w:val="32"/>
                          <w:szCs w:val="36"/>
                          <w:lang w:val="en-US"/>
                        </w:rPr>
                      </w:pPr>
                      <w:r>
                        <w:rPr>
                          <w:b/>
                          <w:smallCaps/>
                          <w:sz w:val="32"/>
                          <w:szCs w:val="36"/>
                          <w:lang w:val="en-US"/>
                        </w:rPr>
                        <w:t>Department of Computer Science &amp; Engineering</w:t>
                      </w:r>
                    </w:p>
                    <w:p w14:paraId="164EDC33" w14:textId="77777777" w:rsidR="00C248B9" w:rsidRDefault="00C248B9">
                      <w:pPr>
                        <w:spacing w:line="240" w:lineRule="auto"/>
                        <w:rPr>
                          <w:b/>
                          <w:smallCaps/>
                          <w:sz w:val="32"/>
                          <w:szCs w:val="36"/>
                          <w:lang w:val="en-US"/>
                        </w:rPr>
                      </w:pPr>
                      <w:r>
                        <w:rPr>
                          <w:b/>
                          <w:smallCaps/>
                          <w:sz w:val="32"/>
                          <w:szCs w:val="36"/>
                          <w:lang w:val="en-US"/>
                        </w:rPr>
                        <w:t>University of Ioannina</w:t>
                      </w:r>
                    </w:p>
                    <w:p w14:paraId="6A623F81" w14:textId="77777777" w:rsidR="00C248B9" w:rsidRDefault="00C248B9">
                      <w:pPr>
                        <w:rPr>
                          <w:lang w:val="en-US"/>
                        </w:rPr>
                      </w:pPr>
                    </w:p>
                  </w:txbxContent>
                </v:textbox>
              </v:shape>
            </w:pict>
          </mc:Fallback>
        </mc:AlternateContent>
      </w:r>
    </w:p>
    <w:p w14:paraId="1FD6FD49" w14:textId="77777777" w:rsidR="0079593D" w:rsidRDefault="00C07CF3">
      <w:pPr>
        <w:pStyle w:val="Heading1"/>
        <w:pageBreakBefore/>
        <w:rPr>
          <w:rFonts w:ascii="Liberation Serif" w:hAnsi="Liberation Serif" w:hint="eastAsia"/>
          <w:sz w:val="28"/>
          <w:szCs w:val="28"/>
          <w:lang w:val="en-GB"/>
        </w:rPr>
      </w:pPr>
      <w:bookmarkStart w:id="4" w:name="_Toc494755429"/>
      <w:r>
        <w:rPr>
          <w:rFonts w:ascii="Liberation Serif" w:hAnsi="Liberation Serif"/>
          <w:sz w:val="28"/>
          <w:szCs w:val="28"/>
          <w:lang w:val="en-GB"/>
        </w:rPr>
        <w:lastRenderedPageBreak/>
        <w:t>Abstract</w:t>
      </w:r>
      <w:bookmarkEnd w:id="4"/>
    </w:p>
    <w:p w14:paraId="15BF95EA" w14:textId="77777777" w:rsidR="0079593D" w:rsidRDefault="0079593D">
      <w:pPr>
        <w:rPr>
          <w:rFonts w:ascii="Liberation Serif" w:hAnsi="Liberation Serif"/>
          <w:sz w:val="28"/>
          <w:szCs w:val="28"/>
          <w:lang w:val="en-GB"/>
        </w:rPr>
      </w:pPr>
    </w:p>
    <w:p w14:paraId="71E6F4EB" w14:textId="77777777" w:rsidR="0079593D" w:rsidRDefault="0079593D">
      <w:pPr>
        <w:widowControl w:val="0"/>
        <w:autoSpaceDE w:val="0"/>
        <w:spacing w:after="240" w:line="280" w:lineRule="atLeast"/>
        <w:rPr>
          <w:rFonts w:ascii="Liberation Serif" w:hAnsi="Liberation Serif"/>
          <w:color w:val="000000"/>
          <w:sz w:val="28"/>
          <w:szCs w:val="28"/>
          <w:lang w:val="en-GB"/>
        </w:rPr>
      </w:pPr>
    </w:p>
    <w:p w14:paraId="444EBD14" w14:textId="77777777" w:rsidR="0079593D" w:rsidRDefault="0079593D">
      <w:pPr>
        <w:widowControl w:val="0"/>
        <w:autoSpaceDE w:val="0"/>
        <w:spacing w:after="240" w:line="280" w:lineRule="atLeast"/>
        <w:rPr>
          <w:rFonts w:ascii="Liberation Serif" w:hAnsi="Liberation Serif"/>
          <w:color w:val="000000"/>
          <w:sz w:val="28"/>
          <w:szCs w:val="28"/>
          <w:lang w:val="en-GB"/>
        </w:rPr>
      </w:pPr>
    </w:p>
    <w:p w14:paraId="1BB87CB6" w14:textId="77777777" w:rsidR="0079593D" w:rsidRDefault="00C07CF3">
      <w:pPr>
        <w:widowControl w:val="0"/>
        <w:autoSpaceDE w:val="0"/>
        <w:spacing w:after="240" w:line="280" w:lineRule="atLeast"/>
        <w:rPr>
          <w:rFonts w:ascii="Liberation Serif" w:hAnsi="Liberation Serif"/>
          <w:color w:val="000000"/>
          <w:sz w:val="28"/>
          <w:szCs w:val="28"/>
          <w:lang w:val="en-GB"/>
        </w:rPr>
      </w:pPr>
      <w:r>
        <w:rPr>
          <w:rFonts w:ascii="Liberation Serif" w:hAnsi="Liberation Serif"/>
          <w:color w:val="000000"/>
          <w:sz w:val="28"/>
          <w:szCs w:val="28"/>
          <w:lang w:val="en-GB"/>
        </w:rPr>
        <w:t xml:space="preserve">Recently, genome-wide association studies have substantially expanded our knowledge about genetic variants that influence the susceptibility to complex diseases. Although standard statistical tests for each single-nucleotide polymorphism (SNP) separately are able to capture main genetic effects, different approaches are necessary to identify SNPs that influence disease risk jointly or in complex interactions. Experimental and simulated genome-wide SNP data provided by medical department of university of Ioannina afforded an opportunity to </w:t>
      </w:r>
      <w:proofErr w:type="spellStart"/>
      <w:r>
        <w:rPr>
          <w:rFonts w:ascii="Liberation Serif" w:hAnsi="Liberation Serif"/>
          <w:color w:val="000000"/>
          <w:sz w:val="28"/>
          <w:szCs w:val="28"/>
          <w:lang w:val="en-GB"/>
        </w:rPr>
        <w:t>analyze</w:t>
      </w:r>
      <w:proofErr w:type="spellEnd"/>
      <w:r>
        <w:rPr>
          <w:rFonts w:ascii="Liberation Serif" w:hAnsi="Liberation Serif"/>
          <w:color w:val="000000"/>
          <w:sz w:val="28"/>
          <w:szCs w:val="28"/>
          <w:lang w:val="en-GB"/>
        </w:rPr>
        <w:t xml:space="preserve"> the applicability and benefit of several machine learning </w:t>
      </w:r>
      <w:proofErr w:type="gramStart"/>
      <w:r>
        <w:rPr>
          <w:rFonts w:ascii="Liberation Serif" w:hAnsi="Liberation Serif"/>
          <w:color w:val="000000"/>
          <w:sz w:val="28"/>
          <w:szCs w:val="28"/>
          <w:lang w:val="en-GB"/>
        </w:rPr>
        <w:t>methods .</w:t>
      </w:r>
      <w:proofErr w:type="gramEnd"/>
    </w:p>
    <w:p w14:paraId="0F9520CC" w14:textId="77777777" w:rsidR="0079593D" w:rsidRDefault="0079593D">
      <w:pPr>
        <w:rPr>
          <w:rFonts w:ascii="Liberation Serif" w:hAnsi="Liberation Serif"/>
          <w:sz w:val="28"/>
          <w:szCs w:val="28"/>
          <w:lang w:val="en-GB"/>
        </w:rPr>
      </w:pPr>
    </w:p>
    <w:p w14:paraId="6717DAF1" w14:textId="77777777" w:rsidR="0079593D" w:rsidRDefault="0079593D">
      <w:pPr>
        <w:rPr>
          <w:rFonts w:ascii="Liberation Serif" w:hAnsi="Liberation Serif"/>
          <w:sz w:val="28"/>
          <w:szCs w:val="28"/>
          <w:lang w:val="en-GB"/>
        </w:rPr>
      </w:pPr>
    </w:p>
    <w:p w14:paraId="19374F88" w14:textId="77777777" w:rsidR="0079593D" w:rsidRDefault="0079593D">
      <w:pPr>
        <w:ind w:firstLine="720"/>
        <w:rPr>
          <w:rFonts w:ascii="Liberation Serif" w:hAnsi="Liberation Serif"/>
          <w:sz w:val="28"/>
          <w:szCs w:val="28"/>
          <w:lang w:val="en-GB"/>
        </w:rPr>
      </w:pPr>
    </w:p>
    <w:p w14:paraId="79F2D12B" w14:textId="77777777" w:rsidR="0079593D" w:rsidRDefault="0079593D">
      <w:pPr>
        <w:rPr>
          <w:rFonts w:ascii="Liberation Serif" w:hAnsi="Liberation Serif"/>
          <w:sz w:val="28"/>
          <w:szCs w:val="28"/>
          <w:lang w:val="en-GB"/>
        </w:rPr>
      </w:pPr>
    </w:p>
    <w:p w14:paraId="734F6ABC" w14:textId="77777777" w:rsidR="0079593D" w:rsidRDefault="0079593D">
      <w:pPr>
        <w:rPr>
          <w:rFonts w:ascii="Liberation Serif" w:hAnsi="Liberation Serif"/>
          <w:sz w:val="28"/>
          <w:szCs w:val="28"/>
          <w:lang w:val="en-GB"/>
        </w:rPr>
      </w:pPr>
    </w:p>
    <w:p w14:paraId="48BEA1E9" w14:textId="77777777" w:rsidR="0079593D" w:rsidRDefault="0079593D">
      <w:pPr>
        <w:pageBreakBefore/>
        <w:spacing w:after="0" w:line="240" w:lineRule="auto"/>
        <w:jc w:val="left"/>
        <w:rPr>
          <w:rFonts w:ascii="Liberation Serif" w:hAnsi="Liberation Serif"/>
          <w:sz w:val="28"/>
          <w:szCs w:val="28"/>
          <w:lang w:val="en-GB"/>
        </w:rPr>
      </w:pPr>
    </w:p>
    <w:p w14:paraId="54564BF9" w14:textId="77777777" w:rsidR="0079593D" w:rsidRDefault="00C07CF3">
      <w:pPr>
        <w:pStyle w:val="Heading1"/>
        <w:rPr>
          <w:rFonts w:ascii="Liberation Serif" w:hAnsi="Liberation Serif" w:hint="eastAsia"/>
          <w:sz w:val="28"/>
          <w:szCs w:val="28"/>
          <w:lang w:val="en-GB"/>
        </w:rPr>
      </w:pPr>
      <w:bookmarkStart w:id="5" w:name="_Toc494755430"/>
      <w:r>
        <w:rPr>
          <w:rFonts w:ascii="Liberation Serif" w:hAnsi="Liberation Serif"/>
          <w:sz w:val="28"/>
          <w:szCs w:val="28"/>
          <w:lang w:val="en-GB"/>
        </w:rPr>
        <w:t>Acknowledgements</w:t>
      </w:r>
      <w:bookmarkEnd w:id="5"/>
    </w:p>
    <w:p w14:paraId="0DAD719E" w14:textId="77777777" w:rsidR="0079593D" w:rsidRDefault="0079593D">
      <w:pPr>
        <w:pStyle w:val="Title"/>
        <w:jc w:val="center"/>
        <w:rPr>
          <w:rFonts w:ascii="Liberation Serif" w:hAnsi="Liberation Serif" w:hint="eastAsia"/>
          <w:sz w:val="28"/>
          <w:szCs w:val="28"/>
          <w:lang w:val="en-GB"/>
        </w:rPr>
      </w:pPr>
    </w:p>
    <w:p w14:paraId="51EC6BED" w14:textId="77777777" w:rsidR="0079593D" w:rsidRDefault="0079593D">
      <w:pPr>
        <w:pageBreakBefore/>
        <w:spacing w:after="0" w:line="240" w:lineRule="auto"/>
        <w:jc w:val="left"/>
        <w:rPr>
          <w:rFonts w:ascii="Liberation Serif" w:hAnsi="Liberation Serif"/>
          <w:sz w:val="28"/>
          <w:szCs w:val="28"/>
          <w:lang w:val="en-GB"/>
        </w:rPr>
      </w:pPr>
    </w:p>
    <w:p w14:paraId="75F53F68" w14:textId="77777777" w:rsidR="0079593D" w:rsidRDefault="00C07CF3">
      <w:pPr>
        <w:pStyle w:val="Title"/>
        <w:rPr>
          <w:rFonts w:ascii="Liberation Serif" w:hAnsi="Liberation Serif" w:hint="eastAsia"/>
          <w:color w:val="FF0000"/>
          <w:sz w:val="28"/>
          <w:szCs w:val="28"/>
          <w:u w:val="single"/>
          <w:lang w:val="en-GB"/>
        </w:rPr>
      </w:pPr>
      <w:r>
        <w:rPr>
          <w:rFonts w:ascii="Liberation Serif" w:hAnsi="Liberation Serif"/>
          <w:color w:val="FF0000"/>
          <w:sz w:val="28"/>
          <w:szCs w:val="28"/>
          <w:u w:val="single"/>
          <w:lang w:val="en-GB"/>
        </w:rPr>
        <w:t>TABLE OF CONTENTS</w:t>
      </w:r>
    </w:p>
    <w:p w14:paraId="5C8E7097" w14:textId="77777777" w:rsidR="0079593D" w:rsidRDefault="0079593D">
      <w:pPr>
        <w:rPr>
          <w:rFonts w:ascii="Liberation Serif" w:hAnsi="Liberation Serif"/>
          <w:sz w:val="28"/>
          <w:szCs w:val="28"/>
          <w:lang w:val="en-GB"/>
        </w:rPr>
      </w:pPr>
    </w:p>
    <w:p w14:paraId="5F823BC7" w14:textId="77777777" w:rsidR="0079593D" w:rsidRDefault="00C07CF3">
      <w:pPr>
        <w:pStyle w:val="TOC1"/>
        <w:tabs>
          <w:tab w:val="right" w:leader="dot" w:pos="9010"/>
        </w:tabs>
      </w:pPr>
      <w:r>
        <w:rPr>
          <w:rFonts w:ascii="Cambria" w:eastAsia="Times New Roman" w:hAnsi="Cambria" w:cs="Times New Roman"/>
          <w:b w:val="0"/>
          <w:bCs w:val="0"/>
          <w:caps w:val="0"/>
          <w:sz w:val="22"/>
          <w:szCs w:val="20"/>
        </w:rPr>
        <w:fldChar w:fldCharType="begin"/>
      </w:r>
      <w:r>
        <w:instrText xml:space="preserve"> TOC \o "1-3" \u \h </w:instrText>
      </w:r>
      <w:r>
        <w:rPr>
          <w:rFonts w:ascii="Cambria" w:eastAsia="Times New Roman" w:hAnsi="Cambria" w:cs="Times New Roman"/>
          <w:b w:val="0"/>
          <w:bCs w:val="0"/>
          <w:caps w:val="0"/>
          <w:sz w:val="22"/>
          <w:szCs w:val="20"/>
        </w:rPr>
        <w:fldChar w:fldCharType="separate"/>
      </w:r>
      <w:hyperlink w:anchor="_Toc494755429" w:history="1">
        <w:r>
          <w:rPr>
            <w:rStyle w:val="Hyperlink"/>
            <w:rFonts w:ascii="Liberation Serif" w:hAnsi="Liberation Serif"/>
            <w:lang w:val="en-GB"/>
          </w:rPr>
          <w:t>Abstract</w:t>
        </w:r>
      </w:hyperlink>
      <w:hyperlink w:anchor="_Toc494755429" w:history="1">
        <w:r>
          <w:rPr>
            <w:rFonts w:ascii="Liberation Serif" w:hAnsi="Liberation Serif"/>
          </w:rPr>
          <w:tab/>
          <w:t>2</w:t>
        </w:r>
      </w:hyperlink>
    </w:p>
    <w:p w14:paraId="223C22DA" w14:textId="77777777" w:rsidR="0079593D" w:rsidRDefault="00C248B9">
      <w:pPr>
        <w:pStyle w:val="TOC1"/>
        <w:tabs>
          <w:tab w:val="right" w:leader="dot" w:pos="9010"/>
        </w:tabs>
      </w:pPr>
      <w:hyperlink w:anchor="_Toc494755430" w:history="1">
        <w:r w:rsidR="00C07CF3">
          <w:rPr>
            <w:rStyle w:val="Hyperlink"/>
            <w:rFonts w:ascii="Liberation Serif" w:hAnsi="Liberation Serif"/>
            <w:lang w:val="en-GB"/>
          </w:rPr>
          <w:t>Acknowledgements</w:t>
        </w:r>
      </w:hyperlink>
      <w:hyperlink w:anchor="_Toc494755430" w:history="1">
        <w:r w:rsidR="00C07CF3">
          <w:rPr>
            <w:rFonts w:ascii="Liberation Serif" w:hAnsi="Liberation Serif"/>
          </w:rPr>
          <w:tab/>
          <w:t>3</w:t>
        </w:r>
      </w:hyperlink>
    </w:p>
    <w:p w14:paraId="7811CBB3" w14:textId="77777777" w:rsidR="0079593D" w:rsidRDefault="00C248B9">
      <w:pPr>
        <w:pStyle w:val="TOC1"/>
        <w:tabs>
          <w:tab w:val="right" w:leader="dot" w:pos="9010"/>
        </w:tabs>
      </w:pPr>
      <w:hyperlink w:anchor="_Toc494755431" w:history="1">
        <w:r w:rsidR="00C07CF3">
          <w:rPr>
            <w:rStyle w:val="Hyperlink"/>
            <w:rFonts w:ascii="Liberation Serif" w:hAnsi="Liberation Serif"/>
            <w:lang w:val="en-GB"/>
          </w:rPr>
          <w:t>Introduction</w:t>
        </w:r>
      </w:hyperlink>
      <w:hyperlink w:anchor="_Toc494755431" w:history="1">
        <w:r w:rsidR="00C07CF3">
          <w:rPr>
            <w:rFonts w:ascii="Liberation Serif" w:hAnsi="Liberation Serif"/>
          </w:rPr>
          <w:tab/>
          <w:t>5</w:t>
        </w:r>
      </w:hyperlink>
    </w:p>
    <w:p w14:paraId="5DC08F4E" w14:textId="77777777" w:rsidR="0079593D" w:rsidRDefault="00C07CF3">
      <w:pPr>
        <w:pStyle w:val="Standard"/>
        <w:tabs>
          <w:tab w:val="right" w:leader="dot" w:pos="9360"/>
        </w:tabs>
      </w:pPr>
      <w:r>
        <w:rPr>
          <w:rFonts w:ascii="Liberation Serif" w:hAnsi="Liberation Serif"/>
          <w:color w:val="FF0000"/>
          <w:sz w:val="28"/>
          <w:szCs w:val="28"/>
        </w:rPr>
        <w:t xml:space="preserve">          1.1 Fundamental Definitons ……………………………………………...</w:t>
      </w:r>
      <w:r>
        <w:rPr>
          <w:rFonts w:ascii="Liberation Serif" w:hAnsi="Liberation Serif"/>
          <w:color w:val="FF0000"/>
          <w:sz w:val="28"/>
          <w:szCs w:val="28"/>
          <w:lang w:val="en-US"/>
        </w:rPr>
        <w:t>5</w:t>
      </w:r>
    </w:p>
    <w:p w14:paraId="3F469826" w14:textId="77777777" w:rsidR="0079593D" w:rsidRPr="000E5D23" w:rsidRDefault="00C07CF3">
      <w:pPr>
        <w:pStyle w:val="ListParagraph"/>
        <w:tabs>
          <w:tab w:val="right" w:leader="dot" w:pos="9360"/>
        </w:tabs>
        <w:ind w:left="0"/>
        <w:rPr>
          <w:rFonts w:ascii="Liberation Serif" w:hAnsi="Liberation Serif"/>
          <w:color w:val="FF0000"/>
          <w:sz w:val="28"/>
          <w:szCs w:val="28"/>
          <w:lang w:val="en-GB"/>
        </w:rPr>
      </w:pPr>
      <w:r>
        <w:rPr>
          <w:rFonts w:ascii="Liberation Serif" w:hAnsi="Liberation Serif"/>
          <w:color w:val="FF0000"/>
          <w:sz w:val="28"/>
          <w:szCs w:val="28"/>
          <w:lang w:val="en-GB"/>
        </w:rPr>
        <w:t xml:space="preserve">          1.</w:t>
      </w:r>
      <w:r>
        <w:rPr>
          <w:rFonts w:ascii="Liberation Serif" w:hAnsi="Liberation Serif"/>
          <w:color w:val="FF0000"/>
          <w:sz w:val="28"/>
          <w:szCs w:val="28"/>
          <w:lang w:val="en-US"/>
        </w:rPr>
        <w:t xml:space="preserve">2 </w:t>
      </w:r>
      <w:r>
        <w:rPr>
          <w:rFonts w:ascii="Liberation Serif" w:hAnsi="Liberation Serif"/>
          <w:color w:val="FF0000"/>
          <w:sz w:val="28"/>
          <w:szCs w:val="28"/>
          <w:lang w:val="en-GB"/>
        </w:rPr>
        <w:t>Introduction to Plink………………………………………………….</w:t>
      </w:r>
      <w:r>
        <w:rPr>
          <w:rFonts w:ascii="Liberation Serif" w:hAnsi="Liberation Serif"/>
          <w:color w:val="FF0000"/>
          <w:sz w:val="28"/>
          <w:szCs w:val="28"/>
          <w:lang w:val="en-US"/>
        </w:rPr>
        <w:t>6</w:t>
      </w:r>
    </w:p>
    <w:p w14:paraId="1247CA77" w14:textId="77777777" w:rsidR="0079593D" w:rsidRPr="000E5D23" w:rsidRDefault="00C07CF3">
      <w:pPr>
        <w:pStyle w:val="TOC1"/>
        <w:tabs>
          <w:tab w:val="right" w:leader="dot" w:pos="9010"/>
        </w:tabs>
        <w:rPr>
          <w:rFonts w:ascii="Liberation Serif" w:eastAsia="Times New Roman" w:hAnsi="Liberation Serif" w:cs="Times New Roman"/>
          <w:color w:val="000080"/>
          <w:u w:val="single"/>
          <w:lang w:val="en-GB"/>
        </w:rPr>
      </w:pPr>
      <w:r w:rsidRPr="000E5D23">
        <w:rPr>
          <w:rFonts w:ascii="Liberation Serif" w:eastAsia="Times New Roman" w:hAnsi="Liberation Serif" w:cs="Times New Roman"/>
          <w:color w:val="000080"/>
          <w:u w:val="single"/>
          <w:lang w:val="en-GB"/>
        </w:rPr>
        <w:t>Data</w:t>
      </w:r>
      <w:r w:rsidRPr="000E5D23">
        <w:rPr>
          <w:rFonts w:ascii="Liberation Serif" w:eastAsia="Times New Roman" w:hAnsi="Liberation Serif" w:cs="Times New Roman"/>
          <w:color w:val="000080"/>
          <w:u w:val="single"/>
          <w:lang w:val="en-GB"/>
        </w:rPr>
        <w:tab/>
        <w:t>7</w:t>
      </w:r>
    </w:p>
    <w:p w14:paraId="672EF6D8" w14:textId="77777777" w:rsidR="0079593D" w:rsidRDefault="00C07CF3">
      <w:pPr>
        <w:pStyle w:val="Standard"/>
        <w:tabs>
          <w:tab w:val="right" w:leader="dot" w:pos="9360"/>
        </w:tabs>
      </w:pPr>
      <w:r>
        <w:rPr>
          <w:rFonts w:ascii="Liberation Serif" w:hAnsi="Liberation Serif"/>
          <w:color w:val="FF0000"/>
          <w:sz w:val="28"/>
          <w:szCs w:val="28"/>
          <w:lang w:val="en-US"/>
        </w:rPr>
        <w:t xml:space="preserve">          2</w:t>
      </w:r>
      <w:r>
        <w:rPr>
          <w:rFonts w:ascii="Liberation Serif" w:hAnsi="Liberation Serif"/>
          <w:color w:val="FF0000"/>
          <w:sz w:val="28"/>
          <w:szCs w:val="28"/>
        </w:rPr>
        <w:t xml:space="preserve">.1 </w:t>
      </w:r>
      <w:r>
        <w:rPr>
          <w:rFonts w:ascii="Liberation Serif" w:eastAsia="Times New Roman" w:hAnsi="Liberation Serif" w:cs="Times New Roman"/>
          <w:caps/>
          <w:color w:val="CE181E"/>
          <w:sz w:val="28"/>
          <w:szCs w:val="28"/>
          <w:lang w:val="en-US"/>
        </w:rPr>
        <w:t>Initial Data Sets....……………………………………………</w:t>
      </w:r>
      <w:r>
        <w:rPr>
          <w:rFonts w:ascii="Liberation Serif" w:hAnsi="Liberation Serif"/>
          <w:color w:val="FF0000"/>
          <w:sz w:val="28"/>
          <w:szCs w:val="28"/>
        </w:rPr>
        <w:t>.</w:t>
      </w:r>
      <w:r>
        <w:rPr>
          <w:rFonts w:ascii="Liberation Serif" w:hAnsi="Liberation Serif"/>
          <w:color w:val="FF0000"/>
          <w:sz w:val="28"/>
          <w:szCs w:val="28"/>
          <w:lang w:val="en-US"/>
        </w:rPr>
        <w:t>7</w:t>
      </w:r>
    </w:p>
    <w:p w14:paraId="0FC09E7A" w14:textId="77777777" w:rsidR="0079593D" w:rsidRDefault="00C07CF3">
      <w:pPr>
        <w:pStyle w:val="Standard"/>
        <w:tabs>
          <w:tab w:val="right" w:leader="dot" w:pos="9360"/>
        </w:tabs>
      </w:pPr>
      <w:r>
        <w:rPr>
          <w:rFonts w:ascii="Liberation Serif" w:hAnsi="Liberation Serif"/>
          <w:color w:val="FF0000"/>
          <w:sz w:val="28"/>
          <w:szCs w:val="28"/>
        </w:rPr>
        <w:t xml:space="preserve">          2.2 Data Manipulation………...………………………………………….8</w:t>
      </w:r>
    </w:p>
    <w:p w14:paraId="6B8C7846" w14:textId="77777777" w:rsidR="0079593D" w:rsidRDefault="00C07CF3">
      <w:pPr>
        <w:pStyle w:val="Subtitle"/>
        <w:tabs>
          <w:tab w:val="right" w:leader="dot" w:pos="9010"/>
        </w:tabs>
        <w:spacing w:before="120" w:after="0"/>
        <w:jc w:val="left"/>
        <w:rPr>
          <w:rFonts w:ascii="Liberation Serif" w:eastAsia="Times New Roman" w:hAnsi="Liberation Serif" w:cs="Times New Roman"/>
          <w:caps/>
          <w:color w:val="000080"/>
          <w:sz w:val="28"/>
          <w:szCs w:val="28"/>
          <w:lang w:val="en-US"/>
        </w:rPr>
      </w:pPr>
      <w:r>
        <w:rPr>
          <w:rFonts w:ascii="Liberation Serif" w:eastAsia="Times New Roman" w:hAnsi="Liberation Serif" w:cs="Times New Roman"/>
          <w:caps/>
          <w:color w:val="000080"/>
          <w:sz w:val="28"/>
          <w:szCs w:val="28"/>
          <w:lang w:val="en-US"/>
        </w:rPr>
        <w:t>Initial Data Sets</w:t>
      </w:r>
    </w:p>
    <w:p w14:paraId="06EEF9FD" w14:textId="77777777" w:rsidR="0079593D" w:rsidRPr="000E5D23" w:rsidRDefault="00C07CF3">
      <w:pPr>
        <w:pStyle w:val="TOC1"/>
        <w:tabs>
          <w:tab w:val="right" w:leader="dot" w:pos="9010"/>
        </w:tabs>
        <w:rPr>
          <w:lang w:val="en-GB"/>
        </w:rPr>
      </w:pPr>
      <w:r>
        <w:rPr>
          <w:rStyle w:val="Hyperlink"/>
          <w:rFonts w:ascii="Liberation Serif" w:hAnsi="Liberation Serif"/>
          <w:lang w:val="en-US"/>
        </w:rPr>
        <w:t>Classifiers Methods………………………………………………….</w:t>
      </w:r>
      <w:r>
        <w:rPr>
          <w:rStyle w:val="Hyperlink"/>
          <w:rFonts w:ascii="Liberation Serif" w:hAnsi="Liberation Serif"/>
          <w:b w:val="0"/>
          <w:bCs w:val="0"/>
          <w:lang w:val="en-US"/>
        </w:rPr>
        <w:t>10</w:t>
      </w:r>
    </w:p>
    <w:p w14:paraId="18F90966" w14:textId="77777777" w:rsidR="0079593D" w:rsidRDefault="00C07CF3">
      <w:pPr>
        <w:pStyle w:val="Standard"/>
        <w:tabs>
          <w:tab w:val="right" w:leader="dot" w:pos="9360"/>
        </w:tabs>
      </w:pPr>
      <w:r>
        <w:rPr>
          <w:rFonts w:ascii="Liberation Serif" w:hAnsi="Liberation Serif"/>
          <w:color w:val="FF0000"/>
          <w:sz w:val="28"/>
          <w:szCs w:val="28"/>
        </w:rPr>
        <w:t xml:space="preserve">         </w:t>
      </w:r>
      <w:r>
        <w:rPr>
          <w:rFonts w:ascii="Liberation Serif" w:hAnsi="Liberation Serif"/>
          <w:color w:val="FF0000"/>
          <w:sz w:val="28"/>
          <w:szCs w:val="28"/>
          <w:lang w:val="en-US"/>
        </w:rPr>
        <w:t>3</w:t>
      </w:r>
      <w:r>
        <w:rPr>
          <w:rFonts w:ascii="Liberation Serif" w:hAnsi="Liberation Serif"/>
          <w:color w:val="FF0000"/>
          <w:sz w:val="28"/>
          <w:szCs w:val="28"/>
        </w:rPr>
        <w:t xml:space="preserve">.1 </w:t>
      </w:r>
      <w:r>
        <w:rPr>
          <w:rFonts w:ascii="Liberation Serif" w:hAnsi="Liberation Serif"/>
          <w:color w:val="FF0000"/>
          <w:sz w:val="28"/>
          <w:szCs w:val="28"/>
          <w:lang w:val="en-US"/>
        </w:rPr>
        <w:t>SNPs Selection…….…...</w:t>
      </w:r>
      <w:r>
        <w:rPr>
          <w:rFonts w:ascii="Liberation Serif" w:hAnsi="Liberation Serif"/>
          <w:color w:val="FF0000"/>
          <w:sz w:val="28"/>
          <w:szCs w:val="28"/>
        </w:rPr>
        <w:t>…………………………………………….</w:t>
      </w:r>
      <w:r>
        <w:rPr>
          <w:rFonts w:ascii="Liberation Serif" w:hAnsi="Liberation Serif"/>
          <w:color w:val="FF0000"/>
          <w:sz w:val="28"/>
          <w:szCs w:val="28"/>
          <w:lang w:val="en-US"/>
        </w:rPr>
        <w:t>10</w:t>
      </w:r>
    </w:p>
    <w:p w14:paraId="24EA4128" w14:textId="77777777" w:rsidR="0079593D" w:rsidRDefault="0079593D">
      <w:pPr>
        <w:pStyle w:val="Standard"/>
        <w:tabs>
          <w:tab w:val="right" w:leader="dot" w:pos="9360"/>
        </w:tabs>
      </w:pPr>
    </w:p>
    <w:p w14:paraId="49D270B9" w14:textId="77777777" w:rsidR="0079593D" w:rsidRDefault="00C07CF3">
      <w:pPr>
        <w:pStyle w:val="Standard"/>
        <w:tabs>
          <w:tab w:val="right" w:leader="dot" w:pos="9360"/>
        </w:tabs>
      </w:pPr>
      <w:r>
        <w:rPr>
          <w:rFonts w:ascii="Liberation Serif" w:hAnsi="Liberation Serif"/>
          <w:color w:val="FF0000"/>
          <w:sz w:val="28"/>
          <w:szCs w:val="28"/>
          <w:lang w:val="en-US"/>
        </w:rPr>
        <w:t xml:space="preserve">         3.2 Bernoulli Classifier…………………………………………………..10</w:t>
      </w:r>
    </w:p>
    <w:p w14:paraId="293B5734" w14:textId="77777777" w:rsidR="0079593D" w:rsidRDefault="0079593D">
      <w:pPr>
        <w:pStyle w:val="Standard"/>
        <w:tabs>
          <w:tab w:val="right" w:leader="dot" w:pos="9360"/>
        </w:tabs>
      </w:pPr>
    </w:p>
    <w:p w14:paraId="648D323E" w14:textId="77777777" w:rsidR="0079593D" w:rsidRDefault="00C07CF3">
      <w:pPr>
        <w:pStyle w:val="Standard"/>
        <w:tabs>
          <w:tab w:val="right" w:leader="dot" w:pos="9360"/>
        </w:tabs>
      </w:pPr>
      <w:r>
        <w:rPr>
          <w:rFonts w:ascii="Liberation Serif" w:hAnsi="Liberation Serif"/>
          <w:color w:val="FF0000"/>
          <w:sz w:val="28"/>
          <w:szCs w:val="28"/>
          <w:lang w:val="en-US"/>
        </w:rPr>
        <w:t xml:space="preserve">         3.3 SVM Classifier………………………………………………………11</w:t>
      </w:r>
    </w:p>
    <w:p w14:paraId="17CD51E3" w14:textId="77777777" w:rsidR="0079593D" w:rsidRDefault="0079593D">
      <w:pPr>
        <w:pStyle w:val="Standard"/>
        <w:tabs>
          <w:tab w:val="right" w:leader="dot" w:pos="9360"/>
        </w:tabs>
      </w:pPr>
    </w:p>
    <w:p w14:paraId="3ACB3161" w14:textId="77777777" w:rsidR="0079593D" w:rsidRDefault="00C07CF3">
      <w:pPr>
        <w:pStyle w:val="Standard"/>
        <w:tabs>
          <w:tab w:val="right" w:leader="dot" w:pos="9010"/>
        </w:tabs>
      </w:pPr>
      <w:r>
        <w:rPr>
          <w:rFonts w:ascii="Liberation Serif" w:hAnsi="Liberation Serif"/>
          <w:color w:val="FF0000"/>
          <w:sz w:val="28"/>
          <w:szCs w:val="28"/>
          <w:lang w:val="en-US"/>
        </w:rPr>
        <w:t xml:space="preserve">         3.4 Linear Logistic Regression Classifier………………………………..13</w:t>
      </w:r>
    </w:p>
    <w:p w14:paraId="20322DC2" w14:textId="77777777" w:rsidR="0079593D" w:rsidRDefault="0079593D">
      <w:pPr>
        <w:pStyle w:val="Standard"/>
        <w:tabs>
          <w:tab w:val="right" w:leader="dot" w:pos="9010"/>
        </w:tabs>
      </w:pPr>
    </w:p>
    <w:p w14:paraId="401224F2" w14:textId="77777777" w:rsidR="0079593D" w:rsidRPr="000E5D23" w:rsidRDefault="00C07CF3">
      <w:pPr>
        <w:pStyle w:val="TOC1"/>
        <w:tabs>
          <w:tab w:val="right" w:leader="dot" w:pos="9010"/>
        </w:tabs>
        <w:rPr>
          <w:lang w:val="en-GB"/>
        </w:rPr>
      </w:pPr>
      <w:r>
        <w:rPr>
          <w:rStyle w:val="Hyperlink"/>
          <w:rFonts w:ascii="Liberation Serif" w:hAnsi="Liberation Serif"/>
          <w:lang w:val="en-US"/>
        </w:rPr>
        <w:t>Results………………….………………………………………………….</w:t>
      </w:r>
      <w:r>
        <w:rPr>
          <w:rStyle w:val="Hyperlink"/>
          <w:rFonts w:ascii="Liberation Serif" w:hAnsi="Liberation Serif"/>
          <w:b w:val="0"/>
          <w:bCs w:val="0"/>
          <w:lang w:val="en-US"/>
        </w:rPr>
        <w:t>15</w:t>
      </w:r>
    </w:p>
    <w:p w14:paraId="13203DF8" w14:textId="77777777" w:rsidR="0079593D" w:rsidRDefault="00C07CF3">
      <w:pPr>
        <w:pStyle w:val="Standard"/>
        <w:tabs>
          <w:tab w:val="right" w:leader="dot" w:pos="9360"/>
        </w:tabs>
      </w:pPr>
      <w:r>
        <w:rPr>
          <w:rFonts w:ascii="Liberation Serif" w:hAnsi="Liberation Serif"/>
          <w:color w:val="FF0000"/>
          <w:sz w:val="28"/>
          <w:szCs w:val="28"/>
          <w:lang w:val="en-US"/>
        </w:rPr>
        <w:t xml:space="preserve">          4.1 Bernoulli Results....…...…...………………………………………..15</w:t>
      </w:r>
    </w:p>
    <w:p w14:paraId="56F615B4" w14:textId="77777777" w:rsidR="0079593D" w:rsidRDefault="0079593D">
      <w:pPr>
        <w:pStyle w:val="Standard"/>
        <w:tabs>
          <w:tab w:val="right" w:leader="dot" w:pos="9360"/>
        </w:tabs>
      </w:pPr>
    </w:p>
    <w:p w14:paraId="39AB8696" w14:textId="77777777" w:rsidR="0079593D" w:rsidRDefault="00C07CF3">
      <w:pPr>
        <w:pStyle w:val="Standard"/>
        <w:tabs>
          <w:tab w:val="right" w:leader="dot" w:pos="9360"/>
        </w:tabs>
      </w:pPr>
      <w:r>
        <w:rPr>
          <w:rFonts w:ascii="Liberation Serif" w:hAnsi="Liberation Serif"/>
          <w:color w:val="FF0000"/>
          <w:sz w:val="28"/>
          <w:szCs w:val="28"/>
          <w:lang w:val="en-US"/>
        </w:rPr>
        <w:t xml:space="preserve">          4.2 SVM Results…...……………………………………………………15</w:t>
      </w:r>
    </w:p>
    <w:p w14:paraId="04570D6D" w14:textId="77777777" w:rsidR="0079593D" w:rsidRDefault="0079593D">
      <w:pPr>
        <w:pStyle w:val="Standard"/>
        <w:tabs>
          <w:tab w:val="right" w:leader="dot" w:pos="9360"/>
        </w:tabs>
      </w:pPr>
    </w:p>
    <w:p w14:paraId="1AAAB56A" w14:textId="77777777" w:rsidR="0079593D" w:rsidRDefault="00C07CF3">
      <w:pPr>
        <w:pStyle w:val="Standard"/>
        <w:tabs>
          <w:tab w:val="right" w:leader="dot" w:pos="9010"/>
        </w:tabs>
      </w:pPr>
      <w:r>
        <w:rPr>
          <w:rFonts w:ascii="Liberation Serif" w:hAnsi="Liberation Serif"/>
          <w:color w:val="FF0000"/>
          <w:sz w:val="28"/>
          <w:szCs w:val="28"/>
          <w:lang w:val="en-US"/>
        </w:rPr>
        <w:t xml:space="preserve">          4.3 Linear Logistic Regression Results...…...…………………………..16</w:t>
      </w:r>
    </w:p>
    <w:p w14:paraId="21FE5A6F" w14:textId="77777777" w:rsidR="0079593D" w:rsidRPr="000E5D23" w:rsidRDefault="00C07CF3">
      <w:pPr>
        <w:rPr>
          <w:lang w:val="en-GB"/>
        </w:rPr>
      </w:pPr>
      <w:r>
        <w:rPr>
          <w:rFonts w:ascii="Calibri" w:eastAsia="Calibri" w:hAnsi="Calibri" w:cs="Arial"/>
          <w:sz w:val="24"/>
          <w:szCs w:val="24"/>
          <w:lang w:val="en-GB"/>
        </w:rPr>
        <w:fldChar w:fldCharType="end"/>
      </w:r>
      <w:r>
        <w:rPr>
          <w:rFonts w:ascii="Liberation Serif" w:hAnsi="Liberation Serif"/>
          <w:color w:val="FF0000"/>
          <w:sz w:val="28"/>
          <w:szCs w:val="28"/>
          <w:lang w:val="en-GB"/>
        </w:rPr>
        <w:t xml:space="preserve">         </w:t>
      </w:r>
    </w:p>
    <w:p w14:paraId="35E00D45" w14:textId="77777777" w:rsidR="0079593D" w:rsidRDefault="0079593D">
      <w:pPr>
        <w:pageBreakBefore/>
        <w:spacing w:after="0" w:line="240" w:lineRule="auto"/>
        <w:jc w:val="left"/>
        <w:rPr>
          <w:rFonts w:ascii="Liberation Serif" w:hAnsi="Liberation Serif"/>
          <w:sz w:val="28"/>
          <w:szCs w:val="28"/>
          <w:lang w:val="en-GB"/>
        </w:rPr>
      </w:pPr>
    </w:p>
    <w:p w14:paraId="6F69EBB3" w14:textId="77777777" w:rsidR="0079593D" w:rsidRDefault="00C07CF3">
      <w:pPr>
        <w:pStyle w:val="Heading1"/>
        <w:rPr>
          <w:rFonts w:ascii="Liberation Serif" w:hAnsi="Liberation Serif" w:hint="eastAsia"/>
          <w:sz w:val="28"/>
          <w:szCs w:val="28"/>
          <w:lang w:val="en-GB"/>
        </w:rPr>
      </w:pPr>
      <w:bookmarkStart w:id="6" w:name="_Toc494755431"/>
      <w:commentRangeStart w:id="7"/>
      <w:r>
        <w:rPr>
          <w:rFonts w:ascii="Liberation Serif" w:hAnsi="Liberation Serif"/>
          <w:sz w:val="28"/>
          <w:szCs w:val="28"/>
          <w:lang w:val="en-GB"/>
        </w:rPr>
        <w:t>Introduction</w:t>
      </w:r>
      <w:bookmarkEnd w:id="6"/>
      <w:commentRangeEnd w:id="7"/>
      <w:r w:rsidR="00C248B9">
        <w:rPr>
          <w:rStyle w:val="CommentReference"/>
          <w:rFonts w:ascii="Cambria" w:eastAsia="Times New Roman" w:hAnsi="Cambria"/>
          <w:color w:val="auto"/>
        </w:rPr>
        <w:commentReference w:id="7"/>
      </w:r>
    </w:p>
    <w:p w14:paraId="4D8437D9" w14:textId="77777777" w:rsidR="0079593D" w:rsidRDefault="00C07CF3">
      <w:pPr>
        <w:pStyle w:val="Subtitle"/>
        <w:rPr>
          <w:rFonts w:ascii="Liberation Serif" w:hAnsi="Liberation Serif" w:hint="eastAsia"/>
          <w:sz w:val="28"/>
          <w:szCs w:val="28"/>
          <w:lang w:val="en-GB"/>
        </w:rPr>
      </w:pPr>
      <w:r>
        <w:rPr>
          <w:rFonts w:ascii="Liberation Serif" w:hAnsi="Liberation Serif"/>
          <w:sz w:val="28"/>
          <w:szCs w:val="28"/>
          <w:lang w:val="en-GB"/>
        </w:rPr>
        <w:t>Fundamental Definitions</w:t>
      </w:r>
    </w:p>
    <w:p w14:paraId="645F698E" w14:textId="5871D47A" w:rsidR="0079593D" w:rsidDel="00C248B9" w:rsidRDefault="00C07CF3">
      <w:pPr>
        <w:rPr>
          <w:del w:id="8" w:author="tsap" w:date="2017-10-16T13:22:00Z"/>
          <w:rFonts w:ascii="Liberation Serif" w:hAnsi="Liberation Serif"/>
          <w:sz w:val="28"/>
          <w:szCs w:val="28"/>
          <w:lang w:val="en-GB"/>
        </w:rPr>
      </w:pPr>
      <w:del w:id="9" w:author="tsap" w:date="2017-10-16T13:22:00Z">
        <w:r w:rsidDel="00C248B9">
          <w:rPr>
            <w:rFonts w:ascii="Liberation Serif" w:hAnsi="Liberation Serif"/>
            <w:sz w:val="28"/>
            <w:szCs w:val="28"/>
            <w:lang w:val="en-GB"/>
          </w:rPr>
          <w:delText>Before deep any further into technical issues lets start from the beginning.</w:delText>
        </w:r>
      </w:del>
    </w:p>
    <w:p w14:paraId="3B6151BD" w14:textId="569BCB52" w:rsidR="0079593D" w:rsidRDefault="00C07CF3">
      <w:pPr>
        <w:rPr>
          <w:rFonts w:ascii="Liberation Serif" w:hAnsi="Liberation Serif"/>
          <w:sz w:val="28"/>
          <w:szCs w:val="28"/>
          <w:lang w:val="en-GB"/>
        </w:rPr>
      </w:pPr>
      <w:del w:id="10" w:author="tsap" w:date="2017-10-16T13:22:00Z">
        <w:r w:rsidDel="00C248B9">
          <w:rPr>
            <w:rFonts w:ascii="Liberation Serif" w:hAnsi="Liberation Serif"/>
            <w:sz w:val="28"/>
            <w:szCs w:val="28"/>
            <w:lang w:val="en-GB"/>
          </w:rPr>
          <w:delText xml:space="preserve">As you may know </w:delText>
        </w:r>
      </w:del>
      <w:ins w:id="11" w:author="tsap" w:date="2017-10-16T13:22:00Z">
        <w:r w:rsidR="00C248B9">
          <w:rPr>
            <w:rFonts w:ascii="Liberation Serif" w:hAnsi="Liberation Serif"/>
            <w:sz w:val="28"/>
            <w:szCs w:val="28"/>
            <w:lang w:val="en-US"/>
          </w:rPr>
          <w:t xml:space="preserve">We begin with some basic background on biology. </w:t>
        </w:r>
      </w:ins>
      <w:del w:id="12" w:author="tsap" w:date="2017-10-16T13:22:00Z">
        <w:r w:rsidDel="00C248B9">
          <w:rPr>
            <w:rFonts w:ascii="Liberation Serif" w:hAnsi="Liberation Serif"/>
            <w:sz w:val="28"/>
            <w:szCs w:val="28"/>
            <w:lang w:val="en-GB"/>
          </w:rPr>
          <w:delText>e</w:delText>
        </w:r>
      </w:del>
      <w:ins w:id="13" w:author="tsap" w:date="2017-10-16T13:22:00Z">
        <w:r w:rsidR="00C248B9">
          <w:rPr>
            <w:rFonts w:ascii="Liberation Serif" w:hAnsi="Liberation Serif"/>
            <w:sz w:val="28"/>
            <w:szCs w:val="28"/>
            <w:lang w:val="en-GB"/>
          </w:rPr>
          <w:t>E</w:t>
        </w:r>
      </w:ins>
      <w:r>
        <w:rPr>
          <w:rFonts w:ascii="Liberation Serif" w:hAnsi="Liberation Serif"/>
          <w:sz w:val="28"/>
          <w:szCs w:val="28"/>
          <w:lang w:val="en-GB"/>
        </w:rPr>
        <w:t xml:space="preserve">very person has 22 chromosomes each of these chromosomes contains genes and the </w:t>
      </w:r>
      <w:commentRangeStart w:id="14"/>
      <w:r>
        <w:rPr>
          <w:rFonts w:ascii="Liberation Serif" w:hAnsi="Liberation Serif"/>
          <w:sz w:val="28"/>
          <w:szCs w:val="28"/>
          <w:lang w:val="en-GB"/>
        </w:rPr>
        <w:t>variations of this genes called alleles</w:t>
      </w:r>
      <w:commentRangeEnd w:id="14"/>
      <w:r w:rsidR="00C248B9">
        <w:rPr>
          <w:rStyle w:val="CommentReference"/>
        </w:rPr>
        <w:commentReference w:id="14"/>
      </w:r>
      <w:r>
        <w:rPr>
          <w:rFonts w:ascii="Liberation Serif" w:hAnsi="Liberation Serif"/>
          <w:sz w:val="28"/>
          <w:szCs w:val="28"/>
          <w:lang w:val="en-GB"/>
        </w:rPr>
        <w:t>.</w:t>
      </w:r>
    </w:p>
    <w:p w14:paraId="1F89A1BE" w14:textId="77777777" w:rsidR="0079593D" w:rsidRPr="000E5D23" w:rsidRDefault="00C07CF3">
      <w:pPr>
        <w:spacing w:after="0" w:line="240" w:lineRule="auto"/>
        <w:jc w:val="left"/>
        <w:rPr>
          <w:lang w:val="en-GB"/>
        </w:rPr>
      </w:pPr>
      <w:r>
        <w:rPr>
          <w:rFonts w:ascii="Liberation Serif" w:hAnsi="Liberation Serif"/>
          <w:sz w:val="28"/>
          <w:szCs w:val="28"/>
          <w:lang w:val="en-GB"/>
        </w:rPr>
        <w:t>A gene is a locus of DNA which is made up of nucleotides. The transmission of genes to an organism’s offspring is the basis of the inheritance of phenotypic traits. A gene is composed of sequences of DNA nucleotide base pairs (A</w:t>
      </w:r>
      <w:proofErr w:type="gramStart"/>
      <w:r>
        <w:rPr>
          <w:rFonts w:ascii="Liberation Serif" w:hAnsi="Liberation Serif"/>
          <w:sz w:val="28"/>
          <w:szCs w:val="28"/>
          <w:lang w:val="en-GB"/>
        </w:rPr>
        <w:t>,T,C</w:t>
      </w:r>
      <w:proofErr w:type="gramEnd"/>
      <w:r>
        <w:rPr>
          <w:rFonts w:ascii="Liberation Serif" w:hAnsi="Liberation Serif"/>
          <w:sz w:val="28"/>
          <w:szCs w:val="28"/>
          <w:lang w:val="en-GB"/>
        </w:rPr>
        <w:t xml:space="preserve"> and G)</w:t>
      </w:r>
      <w:r>
        <w:rPr>
          <w:rFonts w:ascii="Liberation Serif" w:hAnsi="Liberation Serif" w:cs="Arial"/>
          <w:color w:val="242729"/>
          <w:sz w:val="28"/>
          <w:szCs w:val="28"/>
          <w:shd w:val="clear" w:color="auto" w:fill="FFFFFF"/>
          <w:lang w:val="en-GB" w:eastAsia="en-GB"/>
        </w:rPr>
        <w:t>.</w:t>
      </w:r>
    </w:p>
    <w:p w14:paraId="7E0EC6F1" w14:textId="77777777" w:rsidR="0079593D" w:rsidRDefault="0079593D">
      <w:pPr>
        <w:rPr>
          <w:rFonts w:ascii="Liberation Serif" w:hAnsi="Liberation Serif"/>
          <w:sz w:val="28"/>
          <w:szCs w:val="28"/>
          <w:lang w:val="en-GB"/>
        </w:rPr>
      </w:pPr>
    </w:p>
    <w:p w14:paraId="17F31259" w14:textId="77777777" w:rsidR="0079593D" w:rsidRDefault="00C07CF3">
      <w:pPr>
        <w:rPr>
          <w:rFonts w:ascii="Liberation Serif" w:hAnsi="Liberation Serif"/>
          <w:sz w:val="28"/>
          <w:szCs w:val="28"/>
          <w:lang w:val="en-GB"/>
        </w:rPr>
      </w:pPr>
      <w:commentRangeStart w:id="15"/>
      <w:r>
        <w:rPr>
          <w:rFonts w:ascii="Liberation Serif" w:hAnsi="Liberation Serif"/>
          <w:sz w:val="28"/>
          <w:szCs w:val="28"/>
          <w:lang w:val="en-GB"/>
        </w:rPr>
        <w:t>An allele is a variant form of a given gene</w:t>
      </w:r>
      <w:commentRangeEnd w:id="15"/>
      <w:r w:rsidR="00C248B9">
        <w:rPr>
          <w:rStyle w:val="CommentReference"/>
        </w:rPr>
        <w:commentReference w:id="15"/>
      </w:r>
      <w:r>
        <w:rPr>
          <w:rFonts w:ascii="Liberation Serif" w:hAnsi="Liberation Serif"/>
          <w:sz w:val="28"/>
          <w:szCs w:val="28"/>
          <w:lang w:val="en-GB"/>
        </w:rPr>
        <w:t xml:space="preserve">. Sometimes, different alleles can result in different observable </w:t>
      </w:r>
      <w:commentRangeStart w:id="16"/>
      <w:r>
        <w:rPr>
          <w:rFonts w:ascii="Liberation Serif" w:hAnsi="Liberation Serif"/>
          <w:sz w:val="28"/>
          <w:szCs w:val="28"/>
          <w:lang w:val="en-GB"/>
        </w:rPr>
        <w:t xml:space="preserve">phenotypic </w:t>
      </w:r>
      <w:commentRangeEnd w:id="16"/>
      <w:r w:rsidR="0033589C">
        <w:rPr>
          <w:rStyle w:val="CommentReference"/>
        </w:rPr>
        <w:commentReference w:id="16"/>
      </w:r>
      <w:r>
        <w:rPr>
          <w:rFonts w:ascii="Liberation Serif" w:hAnsi="Liberation Serif"/>
          <w:sz w:val="28"/>
          <w:szCs w:val="28"/>
          <w:lang w:val="en-GB"/>
        </w:rPr>
        <w:t xml:space="preserve">traits, such as different pigmentation. We encounter often the terms “Minor Allele “, “Major Allele </w:t>
      </w:r>
      <w:proofErr w:type="gramStart"/>
      <w:r>
        <w:rPr>
          <w:rFonts w:ascii="Liberation Serif" w:hAnsi="Liberation Serif"/>
          <w:sz w:val="28"/>
          <w:szCs w:val="28"/>
          <w:lang w:val="en-GB"/>
        </w:rPr>
        <w:t>“ and</w:t>
      </w:r>
      <w:proofErr w:type="gramEnd"/>
      <w:r>
        <w:rPr>
          <w:rFonts w:ascii="Liberation Serif" w:hAnsi="Liberation Serif"/>
          <w:sz w:val="28"/>
          <w:szCs w:val="28"/>
          <w:lang w:val="en-GB"/>
        </w:rPr>
        <w:t xml:space="preserve"> “Risk Allele” .</w:t>
      </w:r>
    </w:p>
    <w:p w14:paraId="6313B17A" w14:textId="77777777" w:rsidR="0079593D" w:rsidRDefault="0079593D">
      <w:pPr>
        <w:rPr>
          <w:rFonts w:ascii="Liberation Serif" w:hAnsi="Liberation Serif"/>
          <w:sz w:val="28"/>
          <w:szCs w:val="28"/>
          <w:lang w:val="en-GB"/>
        </w:rPr>
      </w:pPr>
    </w:p>
    <w:p w14:paraId="058C8AA9" w14:textId="77777777" w:rsidR="0079593D" w:rsidRDefault="00C07CF3">
      <w:pPr>
        <w:rPr>
          <w:rFonts w:ascii="Liberation Serif" w:hAnsi="Liberation Serif"/>
          <w:sz w:val="28"/>
          <w:szCs w:val="28"/>
          <w:lang w:val="en-GB"/>
        </w:rPr>
      </w:pPr>
      <w:r>
        <w:rPr>
          <w:rFonts w:ascii="Liberation Serif" w:hAnsi="Liberation Serif"/>
          <w:sz w:val="28"/>
          <w:szCs w:val="28"/>
          <w:lang w:val="en-GB"/>
        </w:rPr>
        <w:t>Major and Minor alleles simply refer to the frequency with which an allele is found in a given population: a Minor allele is one that is expresses less often than a Major one.</w:t>
      </w:r>
    </w:p>
    <w:p w14:paraId="7BB03A1A" w14:textId="0F4945BD" w:rsidR="0079593D" w:rsidRDefault="00C07CF3">
      <w:pPr>
        <w:rPr>
          <w:rFonts w:ascii="Liberation Serif" w:hAnsi="Liberation Serif"/>
          <w:sz w:val="28"/>
          <w:szCs w:val="28"/>
          <w:lang w:val="en-GB"/>
        </w:rPr>
      </w:pPr>
      <w:r>
        <w:rPr>
          <w:rFonts w:ascii="Liberation Serif" w:hAnsi="Liberation Serif"/>
          <w:sz w:val="28"/>
          <w:szCs w:val="28"/>
          <w:lang w:val="en-GB"/>
        </w:rPr>
        <w:t xml:space="preserve">On the other hand “risk alleles” are alleles that we know </w:t>
      </w:r>
      <w:del w:id="17" w:author="tsap" w:date="2017-10-16T13:25:00Z">
        <w:r w:rsidDel="00C248B9">
          <w:rPr>
            <w:rFonts w:ascii="Liberation Serif" w:hAnsi="Liberation Serif"/>
            <w:sz w:val="28"/>
            <w:szCs w:val="28"/>
            <w:lang w:val="en-GB"/>
          </w:rPr>
          <w:delText xml:space="preserve">is </w:delText>
        </w:r>
      </w:del>
      <w:ins w:id="18" w:author="tsap" w:date="2017-10-16T13:25:00Z">
        <w:r w:rsidR="00C248B9">
          <w:rPr>
            <w:rFonts w:ascii="Liberation Serif" w:hAnsi="Liberation Serif"/>
            <w:sz w:val="28"/>
            <w:szCs w:val="28"/>
            <w:lang w:val="en-GB"/>
          </w:rPr>
          <w:t xml:space="preserve">are </w:t>
        </w:r>
      </w:ins>
      <w:r>
        <w:rPr>
          <w:rFonts w:ascii="Liberation Serif" w:hAnsi="Liberation Serif"/>
          <w:sz w:val="28"/>
          <w:szCs w:val="28"/>
          <w:lang w:val="en-GB"/>
        </w:rPr>
        <w:t xml:space="preserve">responsible for </w:t>
      </w:r>
      <w:proofErr w:type="gramStart"/>
      <w:r>
        <w:rPr>
          <w:rFonts w:ascii="Liberation Serif" w:hAnsi="Liberation Serif"/>
          <w:sz w:val="28"/>
          <w:szCs w:val="28"/>
          <w:lang w:val="en-GB"/>
        </w:rPr>
        <w:t>commons  diseases</w:t>
      </w:r>
      <w:proofErr w:type="gramEnd"/>
      <w:r>
        <w:rPr>
          <w:rFonts w:ascii="Liberation Serif" w:hAnsi="Liberation Serif"/>
          <w:sz w:val="28"/>
          <w:szCs w:val="28"/>
          <w:lang w:val="en-GB"/>
        </w:rPr>
        <w:t xml:space="preserve"> and usually defined by the minor allele.</w:t>
      </w:r>
    </w:p>
    <w:p w14:paraId="32B1E6F1" w14:textId="77777777" w:rsidR="0079593D" w:rsidRDefault="0079593D">
      <w:pPr>
        <w:rPr>
          <w:rFonts w:ascii="Liberation Serif" w:hAnsi="Liberation Serif"/>
          <w:sz w:val="28"/>
          <w:szCs w:val="28"/>
          <w:lang w:val="en-GB"/>
        </w:rPr>
      </w:pPr>
    </w:p>
    <w:p w14:paraId="6DF569D0" w14:textId="26B0E4B8" w:rsidR="0079593D" w:rsidRDefault="00C07CF3">
      <w:pPr>
        <w:rPr>
          <w:rFonts w:ascii="Liberation Serif" w:hAnsi="Liberation Serif"/>
          <w:sz w:val="28"/>
          <w:szCs w:val="28"/>
          <w:lang w:val="en-GB"/>
        </w:rPr>
      </w:pPr>
      <w:r>
        <w:rPr>
          <w:rFonts w:ascii="Liberation Serif" w:hAnsi="Liberation Serif"/>
          <w:sz w:val="28"/>
          <w:szCs w:val="28"/>
          <w:lang w:val="en-GB"/>
        </w:rPr>
        <w:t xml:space="preserve">Common risk alleles are often detected by </w:t>
      </w:r>
      <w:commentRangeStart w:id="19"/>
      <w:r>
        <w:rPr>
          <w:rFonts w:ascii="Liberation Serif" w:hAnsi="Liberation Serif"/>
          <w:sz w:val="28"/>
          <w:szCs w:val="28"/>
          <w:lang w:val="en-GB"/>
        </w:rPr>
        <w:t>genome-wide association studies</w:t>
      </w:r>
      <w:ins w:id="20" w:author="tsap" w:date="2017-10-16T13:25:00Z">
        <w:r w:rsidR="00C248B9">
          <w:rPr>
            <w:rFonts w:ascii="Liberation Serif" w:hAnsi="Liberation Serif"/>
            <w:sz w:val="28"/>
            <w:szCs w:val="28"/>
            <w:lang w:val="en-GB"/>
          </w:rPr>
          <w:t xml:space="preserve"> </w:t>
        </w:r>
      </w:ins>
      <w:commentRangeEnd w:id="19"/>
      <w:ins w:id="21" w:author="tsap" w:date="2017-10-16T13:32:00Z">
        <w:r w:rsidR="0033589C">
          <w:rPr>
            <w:rStyle w:val="CommentReference"/>
          </w:rPr>
          <w:commentReference w:id="19"/>
        </w:r>
      </w:ins>
      <w:r>
        <w:rPr>
          <w:rFonts w:ascii="Liberation Serif" w:hAnsi="Liberation Serif"/>
          <w:sz w:val="28"/>
          <w:szCs w:val="28"/>
          <w:lang w:val="en-GB"/>
        </w:rPr>
        <w:t xml:space="preserve">(GWAS). GWAS are a type of case-control study in which people with the condition being studied are compared to similar people without the condition. Each person’s complete </w:t>
      </w:r>
      <w:del w:id="22" w:author="tsap" w:date="2017-10-16T13:27:00Z">
        <w:r w:rsidDel="00C248B9">
          <w:rPr>
            <w:rFonts w:ascii="Liberation Serif" w:hAnsi="Liberation Serif"/>
            <w:sz w:val="28"/>
            <w:szCs w:val="28"/>
            <w:lang w:val="en-GB"/>
          </w:rPr>
          <w:delText xml:space="preserve">set of </w:delText>
        </w:r>
      </w:del>
      <w:r>
        <w:rPr>
          <w:rFonts w:ascii="Liberation Serif" w:hAnsi="Liberation Serif"/>
          <w:sz w:val="28"/>
          <w:szCs w:val="28"/>
          <w:lang w:val="en-GB"/>
        </w:rPr>
        <w:t xml:space="preserve">DNA, or genome, is surveyed by examining a </w:t>
      </w:r>
      <w:commentRangeStart w:id="23"/>
      <w:r>
        <w:rPr>
          <w:rFonts w:ascii="Liberation Serif" w:hAnsi="Liberation Serif"/>
          <w:sz w:val="28"/>
          <w:szCs w:val="28"/>
          <w:lang w:val="en-GB"/>
        </w:rPr>
        <w:t xml:space="preserve">strategically selected area of genetic markers, called single nucleotide polymorphisms (SNPs). </w:t>
      </w:r>
      <w:commentRangeEnd w:id="23"/>
      <w:r w:rsidR="00C248B9">
        <w:rPr>
          <w:rStyle w:val="CommentReference"/>
        </w:rPr>
        <w:commentReference w:id="23"/>
      </w:r>
      <w:r>
        <w:rPr>
          <w:rFonts w:ascii="Liberation Serif" w:hAnsi="Liberation Serif"/>
          <w:sz w:val="28"/>
          <w:szCs w:val="28"/>
          <w:lang w:val="en-GB"/>
        </w:rPr>
        <w:t>The goal is to discover new “risk alleles” responsible for certain diseases.</w:t>
      </w:r>
    </w:p>
    <w:p w14:paraId="7AE94E97" w14:textId="77777777" w:rsidR="0079593D" w:rsidRDefault="0079593D">
      <w:pPr>
        <w:rPr>
          <w:rFonts w:ascii="Liberation Serif" w:hAnsi="Liberation Serif"/>
          <w:sz w:val="28"/>
          <w:szCs w:val="28"/>
          <w:lang w:val="en-GB"/>
        </w:rPr>
      </w:pPr>
    </w:p>
    <w:p w14:paraId="6378E4C6" w14:textId="77777777" w:rsidR="0079593D" w:rsidRDefault="0079593D">
      <w:pPr>
        <w:rPr>
          <w:rFonts w:ascii="Liberation Serif" w:hAnsi="Liberation Serif"/>
          <w:sz w:val="28"/>
          <w:szCs w:val="28"/>
          <w:lang w:val="en-GB"/>
        </w:rPr>
      </w:pPr>
    </w:p>
    <w:p w14:paraId="2FED6BC1" w14:textId="2A7A01F9" w:rsidR="0079593D" w:rsidRDefault="00C07CF3">
      <w:pPr>
        <w:rPr>
          <w:rFonts w:ascii="Liberation Serif" w:hAnsi="Liberation Serif"/>
          <w:sz w:val="28"/>
          <w:szCs w:val="28"/>
          <w:lang w:val="en-GB"/>
        </w:rPr>
      </w:pPr>
      <w:r>
        <w:rPr>
          <w:rFonts w:ascii="Liberation Serif" w:hAnsi="Liberation Serif"/>
          <w:sz w:val="28"/>
          <w:szCs w:val="28"/>
          <w:lang w:val="en-GB"/>
        </w:rPr>
        <w:t xml:space="preserve">We often used for various calculation P-values and Z-scores. P-value helps us determine the significance of </w:t>
      </w:r>
      <w:del w:id="24" w:author="tsap" w:date="2017-10-16T13:29:00Z">
        <w:r w:rsidDel="00C248B9">
          <w:rPr>
            <w:rFonts w:ascii="Liberation Serif" w:hAnsi="Liberation Serif"/>
            <w:sz w:val="28"/>
            <w:szCs w:val="28"/>
            <w:lang w:val="en-GB"/>
          </w:rPr>
          <w:delText xml:space="preserve">our </w:delText>
        </w:r>
      </w:del>
      <w:ins w:id="25" w:author="tsap" w:date="2017-10-16T13:29:00Z">
        <w:r w:rsidR="00C248B9">
          <w:rPr>
            <w:rFonts w:ascii="Liberation Serif" w:hAnsi="Liberation Serif"/>
            <w:sz w:val="28"/>
            <w:szCs w:val="28"/>
            <w:lang w:val="en-US"/>
          </w:rPr>
          <w:t>some measurem</w:t>
        </w:r>
      </w:ins>
      <w:ins w:id="26" w:author="tsap" w:date="2017-10-16T13:30:00Z">
        <w:r w:rsidR="00C248B9">
          <w:rPr>
            <w:rFonts w:ascii="Liberation Serif" w:hAnsi="Liberation Serif"/>
            <w:sz w:val="28"/>
            <w:szCs w:val="28"/>
            <w:lang w:val="en-US"/>
          </w:rPr>
          <w:t xml:space="preserve">ent. </w:t>
        </w:r>
      </w:ins>
      <w:del w:id="27" w:author="tsap" w:date="2017-10-16T13:30:00Z">
        <w:r w:rsidDel="00C248B9">
          <w:rPr>
            <w:rFonts w:ascii="Liberation Serif" w:hAnsi="Liberation Serif"/>
            <w:sz w:val="28"/>
            <w:szCs w:val="28"/>
            <w:lang w:val="en-GB"/>
          </w:rPr>
          <w:delText>result, a</w:delText>
        </w:r>
      </w:del>
      <w:ins w:id="28" w:author="tsap" w:date="2017-10-16T13:30:00Z">
        <w:r w:rsidR="00C248B9">
          <w:rPr>
            <w:rFonts w:ascii="Liberation Serif" w:hAnsi="Liberation Serif"/>
            <w:sz w:val="28"/>
            <w:szCs w:val="28"/>
            <w:lang w:val="en-GB"/>
          </w:rPr>
          <w:t>A</w:t>
        </w:r>
      </w:ins>
      <w:r>
        <w:rPr>
          <w:rFonts w:ascii="Liberation Serif" w:hAnsi="Liberation Serif"/>
          <w:sz w:val="28"/>
          <w:szCs w:val="28"/>
          <w:lang w:val="en-GB"/>
        </w:rPr>
        <w:t>ll hypothesis tests ultimately use a p-value to weigh the strength of the evidence. The p-value is a number between 0 and 1 and interpreted in the following way:</w:t>
      </w:r>
    </w:p>
    <w:p w14:paraId="424B8D33" w14:textId="77777777" w:rsidR="0079593D" w:rsidRDefault="00C07CF3">
      <w:pPr>
        <w:pStyle w:val="ListParagraph"/>
        <w:numPr>
          <w:ilvl w:val="0"/>
          <w:numId w:val="1"/>
        </w:numPr>
        <w:rPr>
          <w:rFonts w:ascii="Liberation Serif" w:hAnsi="Liberation Serif"/>
          <w:sz w:val="28"/>
          <w:szCs w:val="28"/>
          <w:lang w:val="en-GB"/>
        </w:rPr>
      </w:pPr>
      <w:commentRangeStart w:id="29"/>
      <w:r>
        <w:rPr>
          <w:rFonts w:ascii="Liberation Serif" w:hAnsi="Liberation Serif"/>
          <w:sz w:val="28"/>
          <w:szCs w:val="28"/>
          <w:lang w:val="en-GB"/>
        </w:rPr>
        <w:t>A small p-value (</w:t>
      </w:r>
      <w:proofErr w:type="spellStart"/>
      <w:r>
        <w:rPr>
          <w:rFonts w:ascii="Liberation Serif" w:hAnsi="Liberation Serif"/>
          <w:sz w:val="28"/>
          <w:szCs w:val="28"/>
          <w:lang w:val="en-GB"/>
        </w:rPr>
        <w:t>typicaly</w:t>
      </w:r>
      <w:proofErr w:type="spellEnd"/>
      <w:r>
        <w:rPr>
          <w:rFonts w:ascii="Liberation Serif" w:hAnsi="Liberation Serif"/>
          <w:sz w:val="28"/>
          <w:szCs w:val="28"/>
          <w:lang w:val="en-GB"/>
        </w:rPr>
        <w:t>&lt;= 0.05 ) indicates strong evidence of our hypothesis</w:t>
      </w:r>
    </w:p>
    <w:p w14:paraId="6774BF4F" w14:textId="77777777" w:rsidR="0079593D" w:rsidRDefault="00C07CF3">
      <w:pPr>
        <w:pStyle w:val="ListParagraph"/>
        <w:numPr>
          <w:ilvl w:val="0"/>
          <w:numId w:val="1"/>
        </w:numPr>
        <w:rPr>
          <w:rFonts w:ascii="Liberation Serif" w:hAnsi="Liberation Serif"/>
          <w:sz w:val="28"/>
          <w:szCs w:val="28"/>
          <w:lang w:val="en-GB"/>
        </w:rPr>
      </w:pPr>
      <w:r>
        <w:rPr>
          <w:rFonts w:ascii="Liberation Serif" w:hAnsi="Liberation Serif"/>
          <w:sz w:val="28"/>
          <w:szCs w:val="28"/>
          <w:lang w:val="en-GB"/>
        </w:rPr>
        <w:t>A large p-value indicates weak evidence</w:t>
      </w:r>
      <w:commentRangeEnd w:id="29"/>
      <w:r w:rsidR="00C248B9">
        <w:rPr>
          <w:rStyle w:val="CommentReference"/>
        </w:rPr>
        <w:commentReference w:id="29"/>
      </w:r>
    </w:p>
    <w:p w14:paraId="04DC151E" w14:textId="77777777" w:rsidR="0079593D" w:rsidRDefault="00C07CF3">
      <w:pPr>
        <w:rPr>
          <w:rFonts w:ascii="Liberation Serif" w:hAnsi="Liberation Serif"/>
          <w:sz w:val="28"/>
          <w:szCs w:val="28"/>
          <w:lang w:val="en-GB"/>
        </w:rPr>
      </w:pPr>
      <w:commentRangeStart w:id="30"/>
      <w:r>
        <w:rPr>
          <w:rFonts w:ascii="Liberation Serif" w:hAnsi="Liberation Serif"/>
          <w:sz w:val="28"/>
          <w:szCs w:val="28"/>
          <w:lang w:val="en-GB"/>
        </w:rPr>
        <w:t xml:space="preserve">On the other hand Z-score is a numerical measurement of value’s relationship to the mean in a group of values. If a Z-score is 0, it represents the score is identical to the mean </w:t>
      </w:r>
      <w:proofErr w:type="gramStart"/>
      <w:r>
        <w:rPr>
          <w:rFonts w:ascii="Liberation Serif" w:hAnsi="Liberation Serif"/>
          <w:sz w:val="28"/>
          <w:szCs w:val="28"/>
          <w:lang w:val="en-GB"/>
        </w:rPr>
        <w:t>score .</w:t>
      </w:r>
      <w:commentRangeEnd w:id="30"/>
      <w:proofErr w:type="gramEnd"/>
      <w:r w:rsidR="00C248B9">
        <w:rPr>
          <w:rStyle w:val="CommentReference"/>
        </w:rPr>
        <w:commentReference w:id="30"/>
      </w:r>
    </w:p>
    <w:p w14:paraId="0A22C418" w14:textId="77777777" w:rsidR="0079593D" w:rsidRDefault="0079593D">
      <w:pPr>
        <w:rPr>
          <w:rFonts w:ascii="Liberation Serif" w:hAnsi="Liberation Serif"/>
          <w:sz w:val="28"/>
          <w:szCs w:val="28"/>
          <w:lang w:val="en-GB"/>
        </w:rPr>
      </w:pPr>
    </w:p>
    <w:p w14:paraId="72C975ED" w14:textId="77777777" w:rsidR="0079593D" w:rsidRDefault="0079593D">
      <w:pPr>
        <w:rPr>
          <w:rFonts w:ascii="Liberation Serif" w:hAnsi="Liberation Serif"/>
          <w:sz w:val="28"/>
          <w:szCs w:val="28"/>
          <w:lang w:val="en-GB"/>
        </w:rPr>
      </w:pPr>
    </w:p>
    <w:p w14:paraId="35BE018E" w14:textId="77777777" w:rsidR="0079593D" w:rsidRDefault="00C07CF3">
      <w:pPr>
        <w:pStyle w:val="Heading1"/>
        <w:rPr>
          <w:rFonts w:ascii="Liberation Serif" w:hAnsi="Liberation Serif" w:hint="eastAsia"/>
          <w:sz w:val="28"/>
          <w:szCs w:val="28"/>
          <w:lang w:val="en-GB"/>
        </w:rPr>
      </w:pPr>
      <w:commentRangeStart w:id="31"/>
      <w:r>
        <w:rPr>
          <w:rFonts w:ascii="Liberation Serif" w:hAnsi="Liberation Serif"/>
          <w:sz w:val="28"/>
          <w:szCs w:val="28"/>
          <w:lang w:val="en-GB"/>
        </w:rPr>
        <w:t>Introduction</w:t>
      </w:r>
      <w:commentRangeEnd w:id="31"/>
      <w:r w:rsidR="00C248B9">
        <w:rPr>
          <w:rStyle w:val="CommentReference"/>
          <w:rFonts w:ascii="Cambria" w:eastAsia="Times New Roman" w:hAnsi="Cambria"/>
          <w:color w:val="auto"/>
        </w:rPr>
        <w:commentReference w:id="31"/>
      </w:r>
    </w:p>
    <w:p w14:paraId="554E732F" w14:textId="2AAF60F2" w:rsidR="0079593D" w:rsidRDefault="00C07CF3">
      <w:pPr>
        <w:pStyle w:val="Subtitle"/>
        <w:rPr>
          <w:rFonts w:ascii="Liberation Serif" w:hAnsi="Liberation Serif" w:hint="eastAsia"/>
          <w:sz w:val="28"/>
          <w:szCs w:val="28"/>
          <w:lang w:val="en-GB"/>
        </w:rPr>
      </w:pPr>
      <w:del w:id="32" w:author="tsap" w:date="2017-10-16T13:32:00Z">
        <w:r w:rsidDel="00C248B9">
          <w:rPr>
            <w:rFonts w:ascii="Liberation Serif" w:hAnsi="Liberation Serif"/>
            <w:sz w:val="28"/>
            <w:szCs w:val="28"/>
            <w:lang w:val="en-GB"/>
          </w:rPr>
          <w:delText>Introduction to</w:delText>
        </w:r>
      </w:del>
      <w:ins w:id="33" w:author="tsap" w:date="2017-10-16T13:32:00Z">
        <w:r w:rsidR="00C248B9">
          <w:rPr>
            <w:rFonts w:ascii="Liberation Serif" w:hAnsi="Liberation Serif"/>
            <w:sz w:val="28"/>
            <w:szCs w:val="28"/>
            <w:lang w:val="en-US"/>
          </w:rPr>
          <w:t>The</w:t>
        </w:r>
      </w:ins>
      <w:r>
        <w:rPr>
          <w:rFonts w:ascii="Liberation Serif" w:hAnsi="Liberation Serif"/>
          <w:sz w:val="28"/>
          <w:szCs w:val="28"/>
          <w:lang w:val="en-GB"/>
        </w:rPr>
        <w:t xml:space="preserve"> </w:t>
      </w:r>
      <w:commentRangeStart w:id="34"/>
      <w:r>
        <w:rPr>
          <w:rFonts w:ascii="Liberation Serif" w:hAnsi="Liberation Serif"/>
          <w:sz w:val="28"/>
          <w:szCs w:val="28"/>
          <w:lang w:val="en-GB"/>
        </w:rPr>
        <w:t>PLINK</w:t>
      </w:r>
      <w:ins w:id="35" w:author="tsap" w:date="2017-10-16T13:32:00Z">
        <w:r w:rsidR="00C248B9">
          <w:rPr>
            <w:rFonts w:ascii="Liberation Serif" w:hAnsi="Liberation Serif"/>
            <w:sz w:val="28"/>
            <w:szCs w:val="28"/>
            <w:lang w:val="en-GB"/>
          </w:rPr>
          <w:t xml:space="preserve"> </w:t>
        </w:r>
      </w:ins>
      <w:commentRangeEnd w:id="34"/>
      <w:ins w:id="36" w:author="tsap" w:date="2017-10-16T13:35:00Z">
        <w:r w:rsidR="0033589C">
          <w:rPr>
            <w:rStyle w:val="CommentReference"/>
            <w:rFonts w:ascii="Cambria" w:eastAsia="Times New Roman" w:hAnsi="Cambria" w:cs="Times New Roman"/>
            <w:color w:val="auto"/>
            <w:spacing w:val="0"/>
          </w:rPr>
          <w:commentReference w:id="34"/>
        </w:r>
      </w:ins>
      <w:ins w:id="37" w:author="tsap" w:date="2017-10-16T13:32:00Z">
        <w:r w:rsidR="00C248B9">
          <w:rPr>
            <w:rFonts w:ascii="Liberation Serif" w:hAnsi="Liberation Serif"/>
            <w:sz w:val="28"/>
            <w:szCs w:val="28"/>
            <w:lang w:val="en-GB"/>
          </w:rPr>
          <w:t>tool</w:t>
        </w:r>
        <w:r w:rsidR="0033589C">
          <w:rPr>
            <w:rFonts w:ascii="Liberation Serif" w:hAnsi="Liberation Serif"/>
            <w:sz w:val="28"/>
            <w:szCs w:val="28"/>
            <w:lang w:val="en-GB"/>
          </w:rPr>
          <w:t>set</w:t>
        </w:r>
      </w:ins>
    </w:p>
    <w:p w14:paraId="3DA5C0AB" w14:textId="77777777" w:rsidR="0079593D" w:rsidRDefault="00C07CF3">
      <w:pPr>
        <w:rPr>
          <w:rFonts w:ascii="Liberation Serif" w:hAnsi="Liberation Serif"/>
          <w:sz w:val="28"/>
          <w:szCs w:val="28"/>
          <w:lang w:val="en-US"/>
        </w:rPr>
      </w:pPr>
      <w:r>
        <w:rPr>
          <w:rFonts w:ascii="Liberation Serif" w:hAnsi="Liberation Serif"/>
          <w:sz w:val="28"/>
          <w:szCs w:val="28"/>
          <w:lang w:val="en-US"/>
        </w:rPr>
        <w:t>PLINK is a free, open-source whole genome association analysis toolset, designed to perform a range of basic, large-scale analyses in a computationally efficient manner.</w:t>
      </w:r>
    </w:p>
    <w:p w14:paraId="1ADD3DDC" w14:textId="107DFCE5" w:rsidR="0079593D" w:rsidRPr="000E5D23" w:rsidRDefault="00C07CF3">
      <w:pPr>
        <w:rPr>
          <w:lang w:val="en-GB"/>
        </w:rPr>
      </w:pPr>
      <w:r>
        <w:rPr>
          <w:rFonts w:ascii="Liberation Serif" w:hAnsi="Liberation Serif"/>
          <w:sz w:val="28"/>
          <w:szCs w:val="28"/>
          <w:lang w:val="en-US"/>
        </w:rPr>
        <w:t>The focus of PLINK is purely on analysis of genotype/phenotype data</w:t>
      </w:r>
      <w:ins w:id="38" w:author="tsap" w:date="2017-10-16T13:33:00Z">
        <w:r w:rsidR="0033589C" w:rsidRPr="0033589C">
          <w:rPr>
            <w:rFonts w:ascii="Liberation Serif" w:hAnsi="Liberation Serif"/>
            <w:sz w:val="28"/>
            <w:szCs w:val="28"/>
            <w:lang w:val="en-US"/>
            <w:rPrChange w:id="39" w:author="tsap" w:date="2017-10-16T13:33:00Z">
              <w:rPr>
                <w:rFonts w:ascii="Liberation Serif" w:hAnsi="Liberation Serif"/>
                <w:sz w:val="28"/>
                <w:szCs w:val="28"/>
              </w:rPr>
            </w:rPrChange>
          </w:rPr>
          <w:t>.</w:t>
        </w:r>
        <w:r w:rsidR="0033589C" w:rsidRPr="0033589C">
          <w:rPr>
            <w:rFonts w:ascii="Liberation Serif" w:hAnsi="Liberation Serif"/>
            <w:sz w:val="28"/>
            <w:szCs w:val="28"/>
            <w:lang w:val="en-US"/>
            <w:rPrChange w:id="40" w:author="tsap" w:date="2017-10-16T13:34:00Z">
              <w:rPr>
                <w:rFonts w:ascii="Liberation Serif" w:hAnsi="Liberation Serif"/>
                <w:sz w:val="28"/>
                <w:szCs w:val="28"/>
              </w:rPr>
            </w:rPrChange>
          </w:rPr>
          <w:t xml:space="preserve"> </w:t>
        </w:r>
      </w:ins>
      <w:del w:id="41" w:author="tsap" w:date="2017-10-16T13:33:00Z">
        <w:r w:rsidDel="0033589C">
          <w:rPr>
            <w:rFonts w:ascii="Liberation Serif" w:hAnsi="Liberation Serif"/>
            <w:sz w:val="28"/>
            <w:szCs w:val="28"/>
            <w:lang w:val="en-US"/>
          </w:rPr>
          <w:delText>,</w:delText>
        </w:r>
      </w:del>
      <w:r>
        <w:rPr>
          <w:rFonts w:ascii="Liberation Serif" w:hAnsi="Liberation Serif"/>
          <w:sz w:val="28"/>
          <w:szCs w:val="28"/>
          <w:lang w:val="en-US"/>
        </w:rPr>
        <w:t xml:space="preserve"> </w:t>
      </w:r>
      <w:ins w:id="42" w:author="tsap" w:date="2017-10-16T13:34:00Z">
        <w:r w:rsidR="0033589C">
          <w:rPr>
            <w:rFonts w:ascii="Liberation Serif" w:hAnsi="Liberation Serif"/>
            <w:sz w:val="28"/>
            <w:szCs w:val="28"/>
            <w:lang w:val="en-US"/>
          </w:rPr>
          <w:t xml:space="preserve">PLINK </w:t>
        </w:r>
      </w:ins>
      <w:del w:id="43" w:author="tsap" w:date="2017-10-16T13:34:00Z">
        <w:r w:rsidDel="0033589C">
          <w:rPr>
            <w:rFonts w:ascii="Liberation Serif" w:hAnsi="Liberation Serif"/>
            <w:sz w:val="28"/>
            <w:szCs w:val="28"/>
            <w:lang w:val="en-US"/>
          </w:rPr>
          <w:delText xml:space="preserve">plink </w:delText>
        </w:r>
      </w:del>
      <w:r>
        <w:rPr>
          <w:rFonts w:ascii="Liberation Serif" w:hAnsi="Liberation Serif"/>
          <w:sz w:val="28"/>
          <w:szCs w:val="28"/>
          <w:lang w:val="en-US"/>
        </w:rPr>
        <w:t xml:space="preserve">is being developed by </w:t>
      </w:r>
      <w:hyperlink r:id="rId10" w:history="1">
        <w:r>
          <w:rPr>
            <w:rStyle w:val="Hyperlink"/>
            <w:rFonts w:ascii="Liberation Serif" w:hAnsi="Liberation Serif"/>
            <w:sz w:val="28"/>
            <w:szCs w:val="28"/>
            <w:lang w:val="en-US"/>
          </w:rPr>
          <w:t>Shaun Purcell</w:t>
        </w:r>
      </w:hyperlink>
      <w:r>
        <w:rPr>
          <w:rFonts w:ascii="Liberation Serif" w:hAnsi="Liberation Serif"/>
          <w:sz w:val="28"/>
          <w:szCs w:val="28"/>
          <w:lang w:val="en-US"/>
        </w:rPr>
        <w:t xml:space="preserve"> </w:t>
      </w:r>
      <w:del w:id="44" w:author="tsap" w:date="2017-10-16T13:34:00Z">
        <w:r w:rsidDel="0033589C">
          <w:rPr>
            <w:rFonts w:ascii="Liberation Serif" w:hAnsi="Liberation Serif"/>
            <w:sz w:val="28"/>
            <w:szCs w:val="28"/>
            <w:lang w:val="en-US"/>
          </w:rPr>
          <w:delText xml:space="preserve">whilst </w:delText>
        </w:r>
      </w:del>
      <w:ins w:id="45" w:author="tsap" w:date="2017-10-16T13:34:00Z">
        <w:r w:rsidR="0033589C">
          <w:rPr>
            <w:rFonts w:ascii="Liberation Serif" w:hAnsi="Liberation Serif"/>
            <w:sz w:val="28"/>
            <w:szCs w:val="28"/>
            <w:lang w:val="en-US"/>
          </w:rPr>
          <w:t>which is</w:t>
        </w:r>
        <w:r w:rsidR="0033589C">
          <w:rPr>
            <w:rFonts w:ascii="Liberation Serif" w:hAnsi="Liberation Serif"/>
            <w:sz w:val="28"/>
            <w:szCs w:val="28"/>
            <w:lang w:val="en-US"/>
          </w:rPr>
          <w:t xml:space="preserve"> </w:t>
        </w:r>
      </w:ins>
      <w:r>
        <w:rPr>
          <w:rFonts w:ascii="Liberation Serif" w:hAnsi="Liberation Serif"/>
          <w:sz w:val="28"/>
          <w:szCs w:val="28"/>
          <w:lang w:val="en-US"/>
        </w:rPr>
        <w:t>at the center for Human Genetic Research(</w:t>
      </w:r>
      <w:hyperlink r:id="rId11" w:history="1">
        <w:r>
          <w:rPr>
            <w:rStyle w:val="Hyperlink"/>
            <w:rFonts w:ascii="Liberation Serif" w:hAnsi="Liberation Serif"/>
            <w:sz w:val="28"/>
            <w:szCs w:val="28"/>
            <w:lang w:val="en-US"/>
          </w:rPr>
          <w:t>CHGR</w:t>
        </w:r>
      </w:hyperlink>
      <w:r>
        <w:rPr>
          <w:rFonts w:ascii="Liberation Serif" w:hAnsi="Liberation Serif"/>
          <w:sz w:val="28"/>
          <w:szCs w:val="28"/>
          <w:lang w:val="en-US"/>
        </w:rPr>
        <w:t>), Massachusetts General Hospital (</w:t>
      </w:r>
      <w:hyperlink r:id="rId12" w:history="1">
        <w:r>
          <w:rPr>
            <w:rStyle w:val="Hyperlink"/>
            <w:rFonts w:ascii="Liberation Serif" w:hAnsi="Liberation Serif"/>
            <w:sz w:val="28"/>
            <w:szCs w:val="28"/>
            <w:lang w:val="en-US"/>
          </w:rPr>
          <w:t>MGH</w:t>
        </w:r>
      </w:hyperlink>
      <w:r>
        <w:rPr>
          <w:rFonts w:ascii="Liberation Serif" w:hAnsi="Liberation Serif"/>
          <w:sz w:val="28"/>
          <w:szCs w:val="28"/>
          <w:lang w:val="en-US"/>
        </w:rPr>
        <w:t xml:space="preserve">), and the </w:t>
      </w:r>
      <w:hyperlink r:id="rId13" w:history="1">
        <w:r>
          <w:rPr>
            <w:rStyle w:val="Hyperlink"/>
            <w:rFonts w:ascii="Liberation Serif" w:hAnsi="Liberation Serif"/>
            <w:sz w:val="28"/>
            <w:szCs w:val="28"/>
            <w:lang w:val="en-US"/>
          </w:rPr>
          <w:t>Broad Institute</w:t>
        </w:r>
      </w:hyperlink>
      <w:r>
        <w:rPr>
          <w:rFonts w:ascii="Liberation Serif" w:hAnsi="Liberation Serif"/>
          <w:sz w:val="28"/>
          <w:szCs w:val="28"/>
          <w:lang w:val="en-US"/>
        </w:rPr>
        <w:t xml:space="preserve"> of Harvard &amp; MIT.</w:t>
      </w:r>
    </w:p>
    <w:p w14:paraId="349ADD51" w14:textId="7281627E" w:rsidR="0079593D" w:rsidRDefault="00C07CF3">
      <w:pPr>
        <w:rPr>
          <w:rFonts w:ascii="Liberation Serif" w:hAnsi="Liberation Serif"/>
          <w:sz w:val="28"/>
          <w:szCs w:val="28"/>
          <w:lang w:val="en-US"/>
        </w:rPr>
      </w:pPr>
      <w:r>
        <w:rPr>
          <w:rFonts w:ascii="Liberation Serif" w:hAnsi="Liberation Serif"/>
          <w:sz w:val="28"/>
          <w:szCs w:val="28"/>
          <w:lang w:val="en-US"/>
        </w:rPr>
        <w:t xml:space="preserve">We use </w:t>
      </w:r>
      <w:commentRangeStart w:id="46"/>
      <w:ins w:id="47" w:author="tsap" w:date="2017-10-16T13:34:00Z">
        <w:r w:rsidR="0033589C">
          <w:rPr>
            <w:rFonts w:ascii="Liberation Serif" w:hAnsi="Liberation Serif"/>
            <w:sz w:val="28"/>
            <w:szCs w:val="28"/>
            <w:lang w:val="en-US"/>
          </w:rPr>
          <w:t xml:space="preserve">PLINK </w:t>
        </w:r>
        <w:commentRangeEnd w:id="46"/>
        <w:r w:rsidR="0033589C">
          <w:rPr>
            <w:rStyle w:val="CommentReference"/>
          </w:rPr>
          <w:commentReference w:id="46"/>
        </w:r>
      </w:ins>
      <w:del w:id="48" w:author="tsap" w:date="2017-10-16T13:34:00Z">
        <w:r w:rsidDel="0033589C">
          <w:rPr>
            <w:rFonts w:ascii="Liberation Serif" w:hAnsi="Liberation Serif"/>
            <w:sz w:val="28"/>
            <w:szCs w:val="28"/>
            <w:lang w:val="en-US"/>
          </w:rPr>
          <w:delText xml:space="preserve">plink </w:delText>
        </w:r>
      </w:del>
      <w:r>
        <w:rPr>
          <w:rFonts w:ascii="Liberation Serif" w:hAnsi="Liberation Serif"/>
          <w:sz w:val="28"/>
          <w:szCs w:val="28"/>
          <w:lang w:val="en-US"/>
        </w:rPr>
        <w:t>in order to manipulate our initial data files and export data files we can read in order to continue our analysis</w:t>
      </w:r>
      <w:del w:id="49" w:author="tsap" w:date="2017-10-16T13:34:00Z">
        <w:r w:rsidDel="0033589C">
          <w:rPr>
            <w:rFonts w:ascii="Liberation Serif" w:hAnsi="Liberation Serif"/>
            <w:sz w:val="28"/>
            <w:szCs w:val="28"/>
            <w:lang w:val="en-US"/>
          </w:rPr>
          <w:delText xml:space="preserve"> </w:delText>
        </w:r>
      </w:del>
      <w:r>
        <w:rPr>
          <w:rFonts w:ascii="Liberation Serif" w:hAnsi="Liberation Serif"/>
          <w:sz w:val="28"/>
          <w:szCs w:val="28"/>
          <w:lang w:val="en-US"/>
        </w:rPr>
        <w:t>.</w:t>
      </w:r>
    </w:p>
    <w:p w14:paraId="34292F56" w14:textId="77777777" w:rsidR="0079593D" w:rsidRDefault="0079593D">
      <w:pPr>
        <w:rPr>
          <w:rFonts w:ascii="Liberation Serif" w:hAnsi="Liberation Serif"/>
          <w:sz w:val="28"/>
          <w:szCs w:val="28"/>
          <w:lang w:val="en-US"/>
        </w:rPr>
      </w:pPr>
    </w:p>
    <w:p w14:paraId="2B09D7F3" w14:textId="77777777" w:rsidR="0079593D" w:rsidRDefault="0079593D">
      <w:pPr>
        <w:rPr>
          <w:rFonts w:ascii="Liberation Serif" w:hAnsi="Liberation Serif"/>
          <w:sz w:val="28"/>
          <w:szCs w:val="28"/>
          <w:lang w:val="en-US"/>
        </w:rPr>
      </w:pPr>
    </w:p>
    <w:p w14:paraId="33AE59B9" w14:textId="77777777" w:rsidR="0079593D" w:rsidRDefault="0079593D">
      <w:pPr>
        <w:rPr>
          <w:rFonts w:ascii="Liberation Serif" w:hAnsi="Liberation Serif"/>
          <w:sz w:val="28"/>
          <w:szCs w:val="28"/>
          <w:lang w:val="en-US"/>
        </w:rPr>
      </w:pPr>
    </w:p>
    <w:p w14:paraId="42B4DCE2" w14:textId="77777777" w:rsidR="0079593D" w:rsidRDefault="0079593D">
      <w:pPr>
        <w:rPr>
          <w:rFonts w:ascii="Liberation Serif" w:hAnsi="Liberation Serif"/>
          <w:sz w:val="28"/>
          <w:szCs w:val="28"/>
          <w:lang w:val="en-US"/>
        </w:rPr>
      </w:pPr>
    </w:p>
    <w:p w14:paraId="2F8A994D" w14:textId="77777777" w:rsidR="0079593D" w:rsidRDefault="0079593D">
      <w:pPr>
        <w:rPr>
          <w:rFonts w:ascii="Liberation Serif" w:hAnsi="Liberation Serif"/>
          <w:sz w:val="28"/>
          <w:szCs w:val="28"/>
          <w:lang w:val="en-US"/>
        </w:rPr>
      </w:pPr>
    </w:p>
    <w:p w14:paraId="7327F896" w14:textId="77777777" w:rsidR="0079593D" w:rsidRDefault="00C07CF3">
      <w:pPr>
        <w:pStyle w:val="Heading1"/>
        <w:rPr>
          <w:rFonts w:ascii="Liberation Serif" w:hAnsi="Liberation Serif" w:hint="eastAsia"/>
          <w:sz w:val="28"/>
          <w:szCs w:val="28"/>
          <w:lang w:val="en-US"/>
        </w:rPr>
      </w:pPr>
      <w:r>
        <w:rPr>
          <w:rFonts w:ascii="Liberation Serif" w:hAnsi="Liberation Serif"/>
          <w:sz w:val="28"/>
          <w:szCs w:val="28"/>
          <w:lang w:val="en-US"/>
        </w:rPr>
        <w:t>Data</w:t>
      </w:r>
    </w:p>
    <w:p w14:paraId="5F78759F" w14:textId="77777777" w:rsidR="0079593D" w:rsidRDefault="00C07CF3">
      <w:pPr>
        <w:pStyle w:val="Subtitle"/>
        <w:rPr>
          <w:rFonts w:ascii="Liberation Serif" w:hAnsi="Liberation Serif" w:hint="eastAsia"/>
          <w:sz w:val="28"/>
          <w:szCs w:val="28"/>
          <w:lang w:val="en-US"/>
        </w:rPr>
      </w:pPr>
      <w:r>
        <w:rPr>
          <w:rFonts w:ascii="Liberation Serif" w:hAnsi="Liberation Serif"/>
          <w:sz w:val="28"/>
          <w:szCs w:val="28"/>
          <w:lang w:val="en-US"/>
        </w:rPr>
        <w:t>Initial Data Sets</w:t>
      </w:r>
    </w:p>
    <w:p w14:paraId="2B453A97" w14:textId="61CCF08B" w:rsidR="0079593D" w:rsidRPr="000E5D23" w:rsidRDefault="00C07CF3">
      <w:pPr>
        <w:rPr>
          <w:lang w:val="en-GB"/>
        </w:rPr>
      </w:pPr>
      <w:r>
        <w:rPr>
          <w:rFonts w:ascii="Liberation Serif" w:hAnsi="Liberation Serif"/>
          <w:sz w:val="28"/>
          <w:szCs w:val="28"/>
          <w:lang w:val="en-US"/>
        </w:rPr>
        <w:t xml:space="preserve">In our disposal </w:t>
      </w:r>
      <w:commentRangeStart w:id="50"/>
      <w:r>
        <w:rPr>
          <w:rFonts w:ascii="Liberation Serif" w:hAnsi="Liberation Serif"/>
          <w:sz w:val="28"/>
          <w:szCs w:val="28"/>
          <w:lang w:val="en-US"/>
        </w:rPr>
        <w:t>we have</w:t>
      </w:r>
      <w:ins w:id="51" w:author="tsap" w:date="2017-10-16T13:37:00Z">
        <w:r w:rsidR="0033589C">
          <w:rPr>
            <w:rFonts w:ascii="Liberation Serif" w:hAnsi="Liberation Serif"/>
            <w:sz w:val="28"/>
            <w:szCs w:val="28"/>
            <w:lang w:val="en-US"/>
          </w:rPr>
          <w:t xml:space="preserve"> all</w:t>
        </w:r>
      </w:ins>
      <w:r>
        <w:rPr>
          <w:rFonts w:ascii="Liberation Serif" w:hAnsi="Liberation Serif"/>
          <w:sz w:val="28"/>
          <w:szCs w:val="28"/>
          <w:lang w:val="en-US"/>
        </w:rPr>
        <w:t xml:space="preserve"> 22 Chromosomes </w:t>
      </w:r>
      <w:commentRangeEnd w:id="50"/>
      <w:r w:rsidR="0033589C">
        <w:rPr>
          <w:rStyle w:val="CommentReference"/>
        </w:rPr>
        <w:commentReference w:id="50"/>
      </w:r>
      <w:r>
        <w:rPr>
          <w:rFonts w:ascii="Liberation Serif" w:hAnsi="Liberation Serif"/>
          <w:sz w:val="28"/>
          <w:szCs w:val="28"/>
          <w:lang w:val="en-US"/>
        </w:rPr>
        <w:t>of (</w:t>
      </w:r>
      <w:commentRangeStart w:id="52"/>
      <w:r>
        <w:rPr>
          <w:rFonts w:ascii="Liberation Serif" w:hAnsi="Liberation Serif"/>
          <w:sz w:val="28"/>
          <w:szCs w:val="28"/>
          <w:lang w:val="en-US"/>
        </w:rPr>
        <w:t xml:space="preserve">number of </w:t>
      </w:r>
      <w:proofErr w:type="gramStart"/>
      <w:r>
        <w:rPr>
          <w:rFonts w:ascii="Liberation Serif" w:hAnsi="Liberation Serif"/>
          <w:sz w:val="28"/>
          <w:szCs w:val="28"/>
          <w:lang w:val="en-US"/>
        </w:rPr>
        <w:t xml:space="preserve">peoples </w:t>
      </w:r>
      <w:commentRangeEnd w:id="52"/>
      <w:proofErr w:type="gramEnd"/>
      <w:r w:rsidR="0033589C">
        <w:rPr>
          <w:rStyle w:val="CommentReference"/>
        </w:rPr>
        <w:commentReference w:id="52"/>
      </w:r>
      <w:r>
        <w:rPr>
          <w:rFonts w:ascii="Liberation Serif" w:hAnsi="Liberation Serif"/>
          <w:sz w:val="28"/>
          <w:szCs w:val="28"/>
          <w:lang w:val="en-US"/>
        </w:rPr>
        <w:t xml:space="preserve">) persons, for each chromosome we have a </w:t>
      </w:r>
      <w:hyperlink r:id="rId14" w:history="1">
        <w:r>
          <w:rPr>
            <w:rStyle w:val="Hyperlink"/>
            <w:rFonts w:ascii="Liberation Serif" w:hAnsi="Liberation Serif"/>
            <w:sz w:val="28"/>
            <w:szCs w:val="28"/>
            <w:lang w:val="en-US"/>
          </w:rPr>
          <w:t>.bed, .fam, and .</w:t>
        </w:r>
        <w:proofErr w:type="spellStart"/>
        <w:r>
          <w:rPr>
            <w:rStyle w:val="Hyperlink"/>
            <w:rFonts w:ascii="Liberation Serif" w:hAnsi="Liberation Serif"/>
            <w:sz w:val="28"/>
            <w:szCs w:val="28"/>
            <w:lang w:val="en-US"/>
          </w:rPr>
          <w:t>bim</w:t>
        </w:r>
        <w:proofErr w:type="spellEnd"/>
        <w:r>
          <w:rPr>
            <w:rStyle w:val="Hyperlink"/>
            <w:rFonts w:ascii="Liberation Serif" w:hAnsi="Liberation Serif"/>
            <w:sz w:val="28"/>
            <w:szCs w:val="28"/>
            <w:lang w:val="en-US"/>
          </w:rPr>
          <w:t xml:space="preserve"> file</w:t>
        </w:r>
      </w:hyperlink>
      <w:r>
        <w:rPr>
          <w:rFonts w:ascii="Liberation Serif" w:hAnsi="Liberation Serif"/>
          <w:sz w:val="28"/>
          <w:szCs w:val="28"/>
          <w:lang w:val="en-US"/>
        </w:rPr>
        <w:t xml:space="preserve"> .</w:t>
      </w:r>
    </w:p>
    <w:p w14:paraId="19E586ED" w14:textId="77777777" w:rsidR="0079593D" w:rsidRDefault="00C07CF3">
      <w:pPr>
        <w:pStyle w:val="ListParagraph"/>
        <w:numPr>
          <w:ilvl w:val="0"/>
          <w:numId w:val="2"/>
        </w:numPr>
        <w:rPr>
          <w:rFonts w:ascii="Liberation Serif" w:hAnsi="Liberation Serif"/>
          <w:b/>
          <w:bCs/>
          <w:sz w:val="28"/>
          <w:szCs w:val="28"/>
          <w:lang w:val="en-US"/>
        </w:rPr>
      </w:pPr>
      <w:r>
        <w:rPr>
          <w:rFonts w:ascii="Liberation Serif" w:hAnsi="Liberation Serif"/>
          <w:b/>
          <w:bCs/>
          <w:sz w:val="28"/>
          <w:szCs w:val="28"/>
          <w:lang w:val="en-US"/>
        </w:rPr>
        <w:t>BIM:</w:t>
      </w:r>
    </w:p>
    <w:p w14:paraId="1576044C" w14:textId="6689EE97" w:rsidR="0079593D" w:rsidRDefault="00C07CF3">
      <w:pPr>
        <w:pStyle w:val="ListParagraph"/>
        <w:rPr>
          <w:rFonts w:ascii="Liberation Serif" w:hAnsi="Liberation Serif"/>
          <w:sz w:val="28"/>
          <w:szCs w:val="28"/>
          <w:lang w:val="en-US"/>
        </w:rPr>
      </w:pPr>
      <w:proofErr w:type="spellStart"/>
      <w:r>
        <w:rPr>
          <w:rFonts w:ascii="Liberation Serif" w:hAnsi="Liberation Serif"/>
          <w:sz w:val="28"/>
          <w:szCs w:val="28"/>
          <w:lang w:val="en-US"/>
        </w:rPr>
        <w:t>Bim</w:t>
      </w:r>
      <w:proofErr w:type="spellEnd"/>
      <w:r>
        <w:rPr>
          <w:rFonts w:ascii="Liberation Serif" w:hAnsi="Liberation Serif"/>
          <w:sz w:val="28"/>
          <w:szCs w:val="28"/>
          <w:lang w:val="en-US"/>
        </w:rPr>
        <w:t xml:space="preserve"> file has 6 columns</w:t>
      </w:r>
      <w:del w:id="53" w:author="tsap" w:date="2017-10-16T13:36:00Z">
        <w:r w:rsidDel="0033589C">
          <w:rPr>
            <w:rFonts w:ascii="Liberation Serif" w:hAnsi="Liberation Serif"/>
            <w:sz w:val="28"/>
            <w:szCs w:val="28"/>
            <w:lang w:val="en-US"/>
          </w:rPr>
          <w:delText xml:space="preserve"> </w:delText>
        </w:r>
      </w:del>
      <w:r>
        <w:rPr>
          <w:rFonts w:ascii="Liberation Serif" w:hAnsi="Liberation Serif"/>
          <w:sz w:val="28"/>
          <w:szCs w:val="28"/>
          <w:lang w:val="en-US"/>
        </w:rPr>
        <w:t xml:space="preserve">. From left to </w:t>
      </w:r>
      <w:proofErr w:type="gramStart"/>
      <w:r>
        <w:rPr>
          <w:rFonts w:ascii="Liberation Serif" w:hAnsi="Liberation Serif"/>
          <w:sz w:val="28"/>
          <w:szCs w:val="28"/>
          <w:lang w:val="en-US"/>
        </w:rPr>
        <w:t>right  each</w:t>
      </w:r>
      <w:proofErr w:type="gramEnd"/>
      <w:r>
        <w:rPr>
          <w:rFonts w:ascii="Liberation Serif" w:hAnsi="Liberation Serif"/>
          <w:sz w:val="28"/>
          <w:szCs w:val="28"/>
          <w:lang w:val="en-US"/>
        </w:rPr>
        <w:t xml:space="preserve"> column has the number of chromosome the file refers to, the SNP code , the SNP position , the </w:t>
      </w:r>
      <w:commentRangeStart w:id="54"/>
      <w:r>
        <w:rPr>
          <w:rFonts w:ascii="Liberation Serif" w:hAnsi="Liberation Serif"/>
          <w:sz w:val="28"/>
          <w:szCs w:val="28"/>
          <w:lang w:val="en-US"/>
        </w:rPr>
        <w:t>base-pair</w:t>
      </w:r>
      <w:commentRangeEnd w:id="54"/>
      <w:r w:rsidR="0033589C">
        <w:rPr>
          <w:rStyle w:val="CommentReference"/>
        </w:rPr>
        <w:commentReference w:id="54"/>
      </w:r>
      <w:r>
        <w:rPr>
          <w:rFonts w:ascii="Liberation Serif" w:hAnsi="Liberation Serif"/>
          <w:sz w:val="28"/>
          <w:szCs w:val="28"/>
          <w:lang w:val="en-US"/>
        </w:rPr>
        <w:t xml:space="preserve">, the minor allele, and the major </w:t>
      </w:r>
      <w:ins w:id="55" w:author="tsap" w:date="2017-10-16T13:36:00Z">
        <w:r w:rsidR="0033589C">
          <w:rPr>
            <w:rFonts w:ascii="Liberation Serif" w:hAnsi="Liberation Serif"/>
            <w:sz w:val="28"/>
            <w:szCs w:val="28"/>
            <w:lang w:val="en-US"/>
          </w:rPr>
          <w:t>a</w:t>
        </w:r>
      </w:ins>
      <w:del w:id="56" w:author="tsap" w:date="2017-10-16T13:36:00Z">
        <w:r w:rsidDel="0033589C">
          <w:rPr>
            <w:rFonts w:ascii="Liberation Serif" w:hAnsi="Liberation Serif"/>
            <w:sz w:val="28"/>
            <w:szCs w:val="28"/>
            <w:lang w:val="en-US"/>
          </w:rPr>
          <w:delText>A</w:delText>
        </w:r>
      </w:del>
      <w:r>
        <w:rPr>
          <w:rFonts w:ascii="Liberation Serif" w:hAnsi="Liberation Serif"/>
          <w:sz w:val="28"/>
          <w:szCs w:val="28"/>
          <w:lang w:val="en-US"/>
        </w:rPr>
        <w:t>llele</w:t>
      </w:r>
      <w:ins w:id="57" w:author="tsap" w:date="2017-10-16T13:39:00Z">
        <w:r w:rsidR="0033589C">
          <w:rPr>
            <w:rFonts w:ascii="Liberation Serif" w:hAnsi="Liberation Serif"/>
            <w:sz w:val="28"/>
            <w:szCs w:val="28"/>
            <w:lang w:val="en-US"/>
          </w:rPr>
          <w:t>.</w:t>
        </w:r>
      </w:ins>
    </w:p>
    <w:p w14:paraId="6B8F950C" w14:textId="77777777" w:rsidR="0079593D" w:rsidRDefault="00C07CF3">
      <w:pPr>
        <w:pStyle w:val="ListParagraph"/>
        <w:numPr>
          <w:ilvl w:val="0"/>
          <w:numId w:val="2"/>
        </w:numPr>
        <w:rPr>
          <w:rFonts w:ascii="Liberation Serif" w:hAnsi="Liberation Serif"/>
          <w:b/>
          <w:bCs/>
          <w:sz w:val="28"/>
          <w:szCs w:val="28"/>
          <w:lang w:val="en-US"/>
        </w:rPr>
      </w:pPr>
      <w:r>
        <w:rPr>
          <w:rFonts w:ascii="Liberation Serif" w:hAnsi="Liberation Serif"/>
          <w:b/>
          <w:bCs/>
          <w:sz w:val="28"/>
          <w:szCs w:val="28"/>
          <w:lang w:val="en-US"/>
        </w:rPr>
        <w:t>FAM:</w:t>
      </w:r>
    </w:p>
    <w:p w14:paraId="7E55EB76" w14:textId="19FBA8DD" w:rsidR="0079593D" w:rsidRDefault="00C07CF3">
      <w:pPr>
        <w:pStyle w:val="ListParagraph"/>
        <w:rPr>
          <w:rFonts w:ascii="Liberation Serif" w:hAnsi="Liberation Serif"/>
          <w:sz w:val="28"/>
          <w:szCs w:val="28"/>
          <w:lang w:val="en-US"/>
        </w:rPr>
      </w:pPr>
      <w:r>
        <w:rPr>
          <w:rFonts w:ascii="Liberation Serif" w:hAnsi="Liberation Serif"/>
          <w:sz w:val="28"/>
          <w:szCs w:val="28"/>
          <w:lang w:val="en-US"/>
        </w:rPr>
        <w:t>FAM has also 6 columns and each column contains from left to right: Family ID, patient ID</w:t>
      </w:r>
      <w:ins w:id="58" w:author="tsap" w:date="2017-10-16T13:38:00Z">
        <w:r w:rsidR="0033589C">
          <w:rPr>
            <w:rFonts w:ascii="Liberation Serif" w:hAnsi="Liberation Serif"/>
            <w:sz w:val="28"/>
            <w:szCs w:val="28"/>
            <w:lang w:val="en-US"/>
          </w:rPr>
          <w:t xml:space="preserve"> </w:t>
        </w:r>
      </w:ins>
      <w:r>
        <w:rPr>
          <w:rFonts w:ascii="Liberation Serif" w:hAnsi="Liberation Serif"/>
          <w:sz w:val="28"/>
          <w:szCs w:val="28"/>
          <w:lang w:val="en-US"/>
        </w:rPr>
        <w:t xml:space="preserve">(in our data sets we have not any family relations so the code in the 2 first columns is the same), Id of the father, Id of the mother, </w:t>
      </w:r>
      <w:del w:id="59" w:author="tsap" w:date="2017-10-16T13:39:00Z">
        <w:r w:rsidDel="0033589C">
          <w:rPr>
            <w:rFonts w:ascii="Liberation Serif" w:hAnsi="Liberation Serif"/>
            <w:sz w:val="28"/>
            <w:szCs w:val="28"/>
            <w:lang w:val="en-US"/>
          </w:rPr>
          <w:delText xml:space="preserve">genre </w:delText>
        </w:r>
      </w:del>
      <w:ins w:id="60" w:author="tsap" w:date="2017-10-16T13:39:00Z">
        <w:r w:rsidR="0033589C">
          <w:rPr>
            <w:rFonts w:ascii="Liberation Serif" w:hAnsi="Liberation Serif"/>
            <w:sz w:val="28"/>
            <w:szCs w:val="28"/>
            <w:lang w:val="en-US"/>
          </w:rPr>
          <w:t>gender</w:t>
        </w:r>
        <w:r w:rsidR="0033589C">
          <w:rPr>
            <w:rFonts w:ascii="Liberation Serif" w:hAnsi="Liberation Serif"/>
            <w:sz w:val="28"/>
            <w:szCs w:val="28"/>
            <w:lang w:val="en-US"/>
          </w:rPr>
          <w:t xml:space="preserve"> </w:t>
        </w:r>
      </w:ins>
      <w:r>
        <w:rPr>
          <w:rFonts w:ascii="Liberation Serif" w:hAnsi="Liberation Serif"/>
          <w:sz w:val="28"/>
          <w:szCs w:val="28"/>
          <w:lang w:val="en-US"/>
        </w:rPr>
        <w:t xml:space="preserve">of the patient, and </w:t>
      </w:r>
      <w:commentRangeStart w:id="61"/>
      <w:r>
        <w:rPr>
          <w:rFonts w:ascii="Liberation Serif" w:hAnsi="Liberation Serif"/>
          <w:sz w:val="28"/>
          <w:szCs w:val="28"/>
          <w:lang w:val="en-US"/>
        </w:rPr>
        <w:t>phenotype information</w:t>
      </w:r>
      <w:commentRangeEnd w:id="61"/>
      <w:r w:rsidR="0033589C">
        <w:rPr>
          <w:rStyle w:val="CommentReference"/>
        </w:rPr>
        <w:commentReference w:id="61"/>
      </w:r>
      <w:ins w:id="62" w:author="tsap" w:date="2017-10-16T13:39:00Z">
        <w:r w:rsidR="0033589C">
          <w:rPr>
            <w:rFonts w:ascii="Liberation Serif" w:hAnsi="Liberation Serif"/>
            <w:sz w:val="28"/>
            <w:szCs w:val="28"/>
            <w:lang w:val="en-US"/>
          </w:rPr>
          <w:t>.</w:t>
        </w:r>
      </w:ins>
    </w:p>
    <w:p w14:paraId="413702AE" w14:textId="77777777" w:rsidR="0079593D" w:rsidRDefault="00C07CF3">
      <w:pPr>
        <w:pStyle w:val="ListParagraph"/>
        <w:numPr>
          <w:ilvl w:val="0"/>
          <w:numId w:val="2"/>
        </w:numPr>
        <w:rPr>
          <w:rFonts w:ascii="Liberation Serif" w:hAnsi="Liberation Serif"/>
          <w:b/>
          <w:bCs/>
          <w:sz w:val="28"/>
          <w:szCs w:val="28"/>
          <w:lang w:val="en-US"/>
        </w:rPr>
      </w:pPr>
      <w:r>
        <w:rPr>
          <w:rFonts w:ascii="Liberation Serif" w:hAnsi="Liberation Serif"/>
          <w:b/>
          <w:bCs/>
          <w:sz w:val="28"/>
          <w:szCs w:val="28"/>
          <w:lang w:val="en-US"/>
        </w:rPr>
        <w:t>BED:</w:t>
      </w:r>
    </w:p>
    <w:p w14:paraId="766EADF1" w14:textId="77777777" w:rsidR="0079593D" w:rsidRDefault="00C07CF3">
      <w:pPr>
        <w:pStyle w:val="ListParagraph"/>
        <w:rPr>
          <w:rFonts w:ascii="Liberation Serif" w:hAnsi="Liberation Serif"/>
          <w:sz w:val="28"/>
          <w:szCs w:val="28"/>
          <w:lang w:val="en-US"/>
        </w:rPr>
      </w:pPr>
      <w:r>
        <w:rPr>
          <w:rFonts w:ascii="Liberation Serif" w:hAnsi="Liberation Serif"/>
          <w:sz w:val="28"/>
          <w:szCs w:val="28"/>
          <w:lang w:val="en-US"/>
        </w:rPr>
        <w:t xml:space="preserve">BED file contains </w:t>
      </w:r>
      <w:commentRangeStart w:id="63"/>
      <w:r>
        <w:rPr>
          <w:rFonts w:ascii="Liberation Serif" w:hAnsi="Liberation Serif"/>
          <w:sz w:val="28"/>
          <w:szCs w:val="28"/>
          <w:lang w:val="en-US"/>
        </w:rPr>
        <w:t xml:space="preserve">all the genetic information </w:t>
      </w:r>
      <w:commentRangeEnd w:id="63"/>
      <w:r w:rsidR="0033589C">
        <w:rPr>
          <w:rStyle w:val="CommentReference"/>
        </w:rPr>
        <w:commentReference w:id="63"/>
      </w:r>
      <w:r>
        <w:rPr>
          <w:rFonts w:ascii="Liberation Serif" w:hAnsi="Liberation Serif"/>
          <w:sz w:val="28"/>
          <w:szCs w:val="28"/>
          <w:lang w:val="en-US"/>
        </w:rPr>
        <w:t xml:space="preserve">and </w:t>
      </w:r>
      <w:commentRangeStart w:id="64"/>
      <w:r>
        <w:rPr>
          <w:rFonts w:ascii="Liberation Serif" w:hAnsi="Liberation Serif"/>
          <w:sz w:val="28"/>
          <w:szCs w:val="28"/>
          <w:lang w:val="en-US"/>
        </w:rPr>
        <w:t>is under 16-bit coding</w:t>
      </w:r>
      <w:commentRangeEnd w:id="64"/>
      <w:r w:rsidR="0033589C">
        <w:rPr>
          <w:rStyle w:val="CommentReference"/>
        </w:rPr>
        <w:commentReference w:id="64"/>
      </w:r>
      <w:r>
        <w:rPr>
          <w:rFonts w:ascii="Liberation Serif" w:hAnsi="Liberation Serif"/>
          <w:sz w:val="28"/>
          <w:szCs w:val="28"/>
          <w:lang w:val="en-US"/>
        </w:rPr>
        <w:t>.</w:t>
      </w:r>
    </w:p>
    <w:p w14:paraId="0F13E380" w14:textId="77777777" w:rsidR="0079593D" w:rsidRDefault="00C07CF3">
      <w:pPr>
        <w:rPr>
          <w:rFonts w:ascii="Liberation Serif" w:hAnsi="Liberation Serif"/>
          <w:sz w:val="28"/>
          <w:szCs w:val="28"/>
          <w:lang w:val="en-US"/>
        </w:rPr>
      </w:pPr>
      <w:r>
        <w:rPr>
          <w:rFonts w:ascii="Liberation Serif" w:hAnsi="Liberation Serif"/>
          <w:sz w:val="28"/>
          <w:szCs w:val="28"/>
          <w:lang w:val="en-US"/>
        </w:rPr>
        <w:t xml:space="preserve">We also have in our disposal a </w:t>
      </w:r>
      <w:commentRangeStart w:id="65"/>
      <w:r>
        <w:rPr>
          <w:rFonts w:ascii="Liberation Serif" w:hAnsi="Liberation Serif"/>
          <w:sz w:val="28"/>
          <w:szCs w:val="28"/>
          <w:lang w:val="en-US"/>
        </w:rPr>
        <w:t xml:space="preserve">file with phenotype information of 4980 patient </w:t>
      </w:r>
      <w:commentRangeEnd w:id="65"/>
      <w:r w:rsidR="0033589C">
        <w:rPr>
          <w:rStyle w:val="CommentReference"/>
        </w:rPr>
        <w:commentReference w:id="65"/>
      </w:r>
      <w:r>
        <w:rPr>
          <w:rFonts w:ascii="Liberation Serif" w:hAnsi="Liberation Serif"/>
          <w:sz w:val="28"/>
          <w:szCs w:val="28"/>
          <w:lang w:val="en-US"/>
        </w:rPr>
        <w:t>which use for our analysis as test and train.</w:t>
      </w:r>
    </w:p>
    <w:p w14:paraId="090B5D2D" w14:textId="77777777" w:rsidR="0079593D" w:rsidRDefault="0079593D">
      <w:pPr>
        <w:pStyle w:val="ListParagraph"/>
        <w:rPr>
          <w:rFonts w:ascii="Liberation Serif" w:hAnsi="Liberation Serif"/>
          <w:sz w:val="28"/>
          <w:szCs w:val="28"/>
          <w:lang w:val="en-US"/>
        </w:rPr>
      </w:pPr>
    </w:p>
    <w:p w14:paraId="14023941" w14:textId="77777777" w:rsidR="0079593D" w:rsidRDefault="0079593D">
      <w:pPr>
        <w:pStyle w:val="ListParagraph"/>
        <w:rPr>
          <w:rFonts w:ascii="Liberation Serif" w:hAnsi="Liberation Serif"/>
          <w:sz w:val="28"/>
          <w:szCs w:val="28"/>
          <w:lang w:val="en-US"/>
        </w:rPr>
      </w:pPr>
    </w:p>
    <w:p w14:paraId="345B250B" w14:textId="77777777" w:rsidR="0079593D" w:rsidRDefault="0079593D">
      <w:pPr>
        <w:rPr>
          <w:rFonts w:ascii="Liberation Serif" w:eastAsia="Yu Gothic Light" w:hAnsi="Liberation Serif" w:hint="eastAsia"/>
          <w:spacing w:val="-10"/>
          <w:kern w:val="3"/>
          <w:sz w:val="28"/>
          <w:szCs w:val="28"/>
          <w:lang w:val="en-GB"/>
        </w:rPr>
      </w:pPr>
    </w:p>
    <w:p w14:paraId="27A8D3D7" w14:textId="77777777" w:rsidR="0079593D" w:rsidRPr="000E5D23" w:rsidRDefault="00C07CF3">
      <w:pPr>
        <w:pStyle w:val="Heading1"/>
        <w:pageBreakBefore/>
        <w:rPr>
          <w:lang w:val="en-GB"/>
        </w:rPr>
      </w:pPr>
      <w:commentRangeStart w:id="66"/>
      <w:r>
        <w:rPr>
          <w:rFonts w:ascii="Liberation Serif" w:hAnsi="Liberation Serif"/>
          <w:sz w:val="28"/>
          <w:szCs w:val="28"/>
          <w:lang w:val="en-US"/>
        </w:rPr>
        <w:lastRenderedPageBreak/>
        <w:t>Data</w:t>
      </w:r>
      <w:commentRangeEnd w:id="66"/>
      <w:r w:rsidR="0033589C">
        <w:rPr>
          <w:rStyle w:val="CommentReference"/>
          <w:rFonts w:ascii="Cambria" w:eastAsia="Times New Roman" w:hAnsi="Cambria"/>
          <w:color w:val="auto"/>
        </w:rPr>
        <w:commentReference w:id="66"/>
      </w:r>
    </w:p>
    <w:p w14:paraId="12D3A577" w14:textId="77777777" w:rsidR="0079593D" w:rsidRDefault="00C07CF3">
      <w:pPr>
        <w:pStyle w:val="Subtitle"/>
        <w:rPr>
          <w:rFonts w:ascii="Liberation Serif" w:hAnsi="Liberation Serif" w:hint="eastAsia"/>
          <w:sz w:val="28"/>
          <w:szCs w:val="28"/>
          <w:lang w:val="en-US"/>
        </w:rPr>
      </w:pPr>
      <w:r>
        <w:rPr>
          <w:rFonts w:ascii="Liberation Serif" w:hAnsi="Liberation Serif"/>
          <w:sz w:val="28"/>
          <w:szCs w:val="28"/>
          <w:lang w:val="en-US"/>
        </w:rPr>
        <w:t>Data Manipulation</w:t>
      </w:r>
    </w:p>
    <w:p w14:paraId="5C7F8F36" w14:textId="191A7D83" w:rsidR="0079593D" w:rsidRDefault="0033589C">
      <w:pPr>
        <w:rPr>
          <w:rFonts w:ascii="Liberation Serif" w:hAnsi="Liberation Serif"/>
          <w:sz w:val="28"/>
          <w:szCs w:val="28"/>
          <w:lang w:val="en-US"/>
        </w:rPr>
      </w:pPr>
      <w:ins w:id="67" w:author="tsap" w:date="2017-10-16T13:41:00Z">
        <w:r>
          <w:rPr>
            <w:rFonts w:ascii="Liberation Serif" w:hAnsi="Liberation Serif"/>
            <w:sz w:val="28"/>
            <w:szCs w:val="28"/>
            <w:lang w:val="en-US"/>
          </w:rPr>
          <w:t xml:space="preserve">The </w:t>
        </w:r>
      </w:ins>
      <w:r w:rsidR="00C07CF3">
        <w:rPr>
          <w:rFonts w:ascii="Liberation Serif" w:hAnsi="Liberation Serif"/>
          <w:sz w:val="28"/>
          <w:szCs w:val="28"/>
          <w:lang w:val="en-US"/>
        </w:rPr>
        <w:t xml:space="preserve">BED File contains all the important pieces of information but because of </w:t>
      </w:r>
      <w:del w:id="68" w:author="tsap" w:date="2017-10-16T13:42:00Z">
        <w:r w:rsidR="00C07CF3" w:rsidDel="0033589C">
          <w:rPr>
            <w:rFonts w:ascii="Liberation Serif" w:hAnsi="Liberation Serif"/>
            <w:sz w:val="28"/>
            <w:szCs w:val="28"/>
            <w:lang w:val="en-US"/>
          </w:rPr>
          <w:delText xml:space="preserve">his </w:delText>
        </w:r>
      </w:del>
      <w:ins w:id="69" w:author="tsap" w:date="2017-10-16T13:42:00Z">
        <w:r>
          <w:rPr>
            <w:rFonts w:ascii="Liberation Serif" w:hAnsi="Liberation Serif"/>
            <w:sz w:val="28"/>
            <w:szCs w:val="28"/>
            <w:lang w:val="en-US"/>
          </w:rPr>
          <w:t>the</w:t>
        </w:r>
        <w:r>
          <w:rPr>
            <w:rFonts w:ascii="Liberation Serif" w:hAnsi="Liberation Serif"/>
            <w:sz w:val="28"/>
            <w:szCs w:val="28"/>
            <w:lang w:val="en-US"/>
          </w:rPr>
          <w:t xml:space="preserve"> </w:t>
        </w:r>
        <w:r>
          <w:rPr>
            <w:rFonts w:ascii="Liberation Serif" w:hAnsi="Liberation Serif"/>
            <w:sz w:val="28"/>
            <w:szCs w:val="28"/>
            <w:lang w:val="en-US"/>
          </w:rPr>
          <w:t>en</w:t>
        </w:r>
      </w:ins>
      <w:r w:rsidR="00C07CF3">
        <w:rPr>
          <w:rFonts w:ascii="Liberation Serif" w:hAnsi="Liberation Serif"/>
          <w:sz w:val="28"/>
          <w:szCs w:val="28"/>
          <w:lang w:val="en-US"/>
        </w:rPr>
        <w:t xml:space="preserve">coding we cannot export any useful conclusion out of it, so the main reason we use </w:t>
      </w:r>
      <w:r w:rsidR="00C07CF3" w:rsidRPr="0038648A">
        <w:rPr>
          <w:rFonts w:ascii="Liberation Serif" w:hAnsi="Liberation Serif"/>
          <w:sz w:val="28"/>
          <w:szCs w:val="28"/>
          <w:highlight w:val="yellow"/>
          <w:lang w:val="en-US"/>
          <w:rPrChange w:id="70" w:author="tsap" w:date="2017-10-16T13:42:00Z">
            <w:rPr>
              <w:rFonts w:ascii="Liberation Serif" w:hAnsi="Liberation Serif"/>
              <w:sz w:val="28"/>
              <w:szCs w:val="28"/>
              <w:lang w:val="en-US"/>
            </w:rPr>
          </w:rPrChange>
        </w:rPr>
        <w:t>plink</w:t>
      </w:r>
      <w:r w:rsidR="00C07CF3">
        <w:rPr>
          <w:rFonts w:ascii="Liberation Serif" w:hAnsi="Liberation Serif"/>
          <w:sz w:val="28"/>
          <w:szCs w:val="28"/>
          <w:lang w:val="en-US"/>
        </w:rPr>
        <w:t xml:space="preserve"> is to get the </w:t>
      </w:r>
      <w:commentRangeStart w:id="71"/>
      <w:r w:rsidR="00C07CF3">
        <w:rPr>
          <w:rFonts w:ascii="Liberation Serif" w:hAnsi="Liberation Serif"/>
          <w:sz w:val="28"/>
          <w:szCs w:val="28"/>
          <w:lang w:val="en-US"/>
        </w:rPr>
        <w:t xml:space="preserve">ASSOC and LGEN file </w:t>
      </w:r>
      <w:commentRangeEnd w:id="71"/>
      <w:r w:rsidR="0038648A">
        <w:rPr>
          <w:rStyle w:val="CommentReference"/>
        </w:rPr>
        <w:commentReference w:id="71"/>
      </w:r>
      <w:r w:rsidR="00C07CF3">
        <w:rPr>
          <w:rFonts w:ascii="Liberation Serif" w:hAnsi="Liberation Serif"/>
          <w:sz w:val="28"/>
          <w:szCs w:val="28"/>
          <w:lang w:val="en-US"/>
        </w:rPr>
        <w:t>which use in our training.</w:t>
      </w:r>
    </w:p>
    <w:p w14:paraId="24A5E150" w14:textId="77777777" w:rsidR="0079593D" w:rsidRDefault="0079593D">
      <w:pPr>
        <w:pStyle w:val="Subtitle"/>
        <w:rPr>
          <w:rFonts w:ascii="Liberation Serif" w:hAnsi="Liberation Serif" w:hint="eastAsia"/>
          <w:b/>
          <w:bCs/>
          <w:sz w:val="28"/>
          <w:szCs w:val="28"/>
          <w:lang w:val="en-US"/>
        </w:rPr>
      </w:pPr>
    </w:p>
    <w:p w14:paraId="0AC1739C" w14:textId="77777777" w:rsidR="0079593D" w:rsidRDefault="00C07CF3">
      <w:pPr>
        <w:pStyle w:val="Subtitle"/>
        <w:rPr>
          <w:rFonts w:ascii="Liberation Serif" w:hAnsi="Liberation Serif" w:hint="eastAsia"/>
          <w:b/>
          <w:bCs/>
          <w:sz w:val="28"/>
          <w:szCs w:val="28"/>
          <w:lang w:val="en-US"/>
        </w:rPr>
      </w:pPr>
      <w:commentRangeStart w:id="72"/>
      <w:r>
        <w:rPr>
          <w:rFonts w:ascii="Liberation Serif" w:hAnsi="Liberation Serif"/>
          <w:b/>
          <w:bCs/>
          <w:sz w:val="28"/>
          <w:szCs w:val="28"/>
          <w:lang w:val="en-US"/>
        </w:rPr>
        <w:t>ASSOC</w:t>
      </w:r>
      <w:commentRangeEnd w:id="72"/>
      <w:r w:rsidR="0038648A">
        <w:rPr>
          <w:rStyle w:val="CommentReference"/>
          <w:rFonts w:ascii="Cambria" w:eastAsia="Times New Roman" w:hAnsi="Cambria" w:cs="Times New Roman"/>
          <w:color w:val="auto"/>
          <w:spacing w:val="0"/>
        </w:rPr>
        <w:commentReference w:id="72"/>
      </w:r>
    </w:p>
    <w:p w14:paraId="3A7CEE54" w14:textId="77777777" w:rsidR="0079593D" w:rsidRDefault="00C07CF3">
      <w:pPr>
        <w:rPr>
          <w:rFonts w:ascii="Liberation Serif" w:hAnsi="Liberation Serif"/>
          <w:sz w:val="28"/>
          <w:szCs w:val="28"/>
          <w:lang w:val="en-US"/>
        </w:rPr>
      </w:pPr>
      <w:r>
        <w:rPr>
          <w:rFonts w:ascii="Liberation Serif" w:hAnsi="Liberation Serif"/>
          <w:sz w:val="28"/>
          <w:szCs w:val="28"/>
          <w:lang w:val="en-US"/>
        </w:rPr>
        <w:t xml:space="preserve"> To get the ASSOC we first run on the terminal the command </w:t>
      </w:r>
      <w:proofErr w:type="gramStart"/>
      <w:r>
        <w:rPr>
          <w:rFonts w:ascii="Liberation Serif" w:hAnsi="Liberation Serif"/>
          <w:sz w:val="28"/>
          <w:szCs w:val="28"/>
          <w:lang w:val="en-US"/>
        </w:rPr>
        <w:t>“ plink</w:t>
      </w:r>
      <w:proofErr w:type="gramEnd"/>
      <w:r>
        <w:rPr>
          <w:rFonts w:ascii="Liberation Serif" w:hAnsi="Liberation Serif"/>
          <w:sz w:val="28"/>
          <w:szCs w:val="28"/>
          <w:lang w:val="en-US"/>
        </w:rPr>
        <w:t xml:space="preserve"> –</w:t>
      </w:r>
      <w:proofErr w:type="spellStart"/>
      <w:r>
        <w:rPr>
          <w:rFonts w:ascii="Liberation Serif" w:hAnsi="Liberation Serif"/>
          <w:sz w:val="28"/>
          <w:szCs w:val="28"/>
          <w:lang w:val="en-US"/>
        </w:rPr>
        <w:t>bfile</w:t>
      </w:r>
      <w:proofErr w:type="spellEnd"/>
      <w:r>
        <w:rPr>
          <w:rFonts w:ascii="Liberation Serif" w:hAnsi="Liberation Serif"/>
          <w:sz w:val="28"/>
          <w:szCs w:val="28"/>
          <w:lang w:val="en-US"/>
        </w:rPr>
        <w:t xml:space="preserve"> </w:t>
      </w:r>
      <w:proofErr w:type="spellStart"/>
      <w:r>
        <w:rPr>
          <w:rFonts w:ascii="Liberation Serif" w:hAnsi="Liberation Serif"/>
          <w:sz w:val="28"/>
          <w:szCs w:val="28"/>
          <w:lang w:val="en-US"/>
        </w:rPr>
        <w:t>chr</w:t>
      </w:r>
      <w:proofErr w:type="spellEnd"/>
      <w:r>
        <w:rPr>
          <w:rFonts w:ascii="Liberation Serif" w:hAnsi="Liberation Serif"/>
          <w:sz w:val="28"/>
          <w:szCs w:val="28"/>
          <w:lang w:val="en-US"/>
        </w:rPr>
        <w:t xml:space="preserve">(number of chromosome) –allow-no-sex –out </w:t>
      </w:r>
      <w:proofErr w:type="spellStart"/>
      <w:r>
        <w:rPr>
          <w:rFonts w:ascii="Liberation Serif" w:hAnsi="Liberation Serif"/>
          <w:sz w:val="28"/>
          <w:szCs w:val="28"/>
          <w:lang w:val="en-US"/>
        </w:rPr>
        <w:t>chr</w:t>
      </w:r>
      <w:proofErr w:type="spellEnd"/>
      <w:r>
        <w:rPr>
          <w:rFonts w:ascii="Liberation Serif" w:hAnsi="Liberation Serif"/>
          <w:sz w:val="28"/>
          <w:szCs w:val="28"/>
          <w:lang w:val="en-US"/>
        </w:rPr>
        <w:t>(number of chromosome) –1 –</w:t>
      </w:r>
      <w:proofErr w:type="spellStart"/>
      <w:r>
        <w:rPr>
          <w:rFonts w:ascii="Liberation Serif" w:hAnsi="Liberation Serif"/>
          <w:sz w:val="28"/>
          <w:szCs w:val="28"/>
          <w:lang w:val="en-US"/>
        </w:rPr>
        <w:t>pheno</w:t>
      </w:r>
      <w:proofErr w:type="spellEnd"/>
      <w:r>
        <w:rPr>
          <w:rFonts w:ascii="Liberation Serif" w:hAnsi="Liberation Serif"/>
          <w:sz w:val="28"/>
          <w:szCs w:val="28"/>
          <w:lang w:val="en-US"/>
        </w:rPr>
        <w:t xml:space="preserve"> (phenotype file) –</w:t>
      </w:r>
      <w:proofErr w:type="spellStart"/>
      <w:r>
        <w:rPr>
          <w:rFonts w:ascii="Liberation Serif" w:hAnsi="Liberation Serif"/>
          <w:sz w:val="28"/>
          <w:szCs w:val="28"/>
          <w:lang w:val="en-US"/>
        </w:rPr>
        <w:t>assoc</w:t>
      </w:r>
      <w:proofErr w:type="spellEnd"/>
      <w:r>
        <w:rPr>
          <w:rFonts w:ascii="Liberation Serif" w:hAnsi="Liberation Serif"/>
          <w:sz w:val="28"/>
          <w:szCs w:val="28"/>
          <w:lang w:val="en-US"/>
        </w:rPr>
        <w:t>”.</w:t>
      </w:r>
    </w:p>
    <w:tbl>
      <w:tblPr>
        <w:tblW w:w="10033" w:type="dxa"/>
        <w:tblInd w:w="-490" w:type="dxa"/>
        <w:tblLayout w:type="fixed"/>
        <w:tblCellMar>
          <w:left w:w="10" w:type="dxa"/>
          <w:right w:w="10" w:type="dxa"/>
        </w:tblCellMar>
        <w:tblLook w:val="04A0" w:firstRow="1" w:lastRow="0" w:firstColumn="1" w:lastColumn="0" w:noHBand="0" w:noVBand="1"/>
      </w:tblPr>
      <w:tblGrid>
        <w:gridCol w:w="1183"/>
        <w:gridCol w:w="1367"/>
        <w:gridCol w:w="967"/>
        <w:gridCol w:w="516"/>
        <w:gridCol w:w="1017"/>
        <w:gridCol w:w="1133"/>
        <w:gridCol w:w="500"/>
        <w:gridCol w:w="1034"/>
        <w:gridCol w:w="1183"/>
        <w:gridCol w:w="1133"/>
      </w:tblGrid>
      <w:tr w:rsidR="0079593D" w14:paraId="4C154323" w14:textId="77777777">
        <w:tc>
          <w:tcPr>
            <w:tcW w:w="1183" w:type="dxa"/>
            <w:tcBorders>
              <w:top w:val="single" w:sz="2" w:space="0" w:color="000000"/>
              <w:left w:val="single" w:sz="2" w:space="0" w:color="000000"/>
              <w:bottom w:val="single" w:sz="2" w:space="0" w:color="000000"/>
            </w:tcBorders>
            <w:tcMar>
              <w:top w:w="55" w:type="dxa"/>
              <w:left w:w="55" w:type="dxa"/>
              <w:bottom w:w="55" w:type="dxa"/>
              <w:right w:w="55" w:type="dxa"/>
            </w:tcMar>
          </w:tcPr>
          <w:p w14:paraId="65CFF15E"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CHR</w:t>
            </w:r>
          </w:p>
        </w:tc>
        <w:tc>
          <w:tcPr>
            <w:tcW w:w="1367"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8FB7"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SNP</w:t>
            </w:r>
          </w:p>
        </w:tc>
        <w:tc>
          <w:tcPr>
            <w:tcW w:w="967" w:type="dxa"/>
            <w:tcBorders>
              <w:top w:val="single" w:sz="2" w:space="0" w:color="000000"/>
              <w:left w:val="single" w:sz="2" w:space="0" w:color="000000"/>
              <w:bottom w:val="single" w:sz="2" w:space="0" w:color="000000"/>
            </w:tcBorders>
            <w:tcMar>
              <w:top w:w="55" w:type="dxa"/>
              <w:left w:w="55" w:type="dxa"/>
              <w:bottom w:w="55" w:type="dxa"/>
              <w:right w:w="55" w:type="dxa"/>
            </w:tcMar>
          </w:tcPr>
          <w:p w14:paraId="3A756740"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BP</w:t>
            </w:r>
          </w:p>
        </w:tc>
        <w:tc>
          <w:tcPr>
            <w:tcW w:w="516" w:type="dxa"/>
            <w:tcBorders>
              <w:top w:val="single" w:sz="2" w:space="0" w:color="000000"/>
              <w:left w:val="single" w:sz="2" w:space="0" w:color="000000"/>
              <w:bottom w:val="single" w:sz="2" w:space="0" w:color="000000"/>
            </w:tcBorders>
            <w:tcMar>
              <w:top w:w="55" w:type="dxa"/>
              <w:left w:w="55" w:type="dxa"/>
              <w:bottom w:w="55" w:type="dxa"/>
              <w:right w:w="55" w:type="dxa"/>
            </w:tcMar>
          </w:tcPr>
          <w:p w14:paraId="4506E12F"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A1</w:t>
            </w:r>
          </w:p>
        </w:tc>
        <w:tc>
          <w:tcPr>
            <w:tcW w:w="1017" w:type="dxa"/>
            <w:tcBorders>
              <w:top w:val="single" w:sz="2" w:space="0" w:color="000000"/>
              <w:left w:val="single" w:sz="2" w:space="0" w:color="000000"/>
              <w:bottom w:val="single" w:sz="2" w:space="0" w:color="000000"/>
            </w:tcBorders>
            <w:tcMar>
              <w:top w:w="55" w:type="dxa"/>
              <w:left w:w="55" w:type="dxa"/>
              <w:bottom w:w="55" w:type="dxa"/>
              <w:right w:w="55" w:type="dxa"/>
            </w:tcMar>
          </w:tcPr>
          <w:p w14:paraId="33F9A73C"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F_A</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0B917680"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F_U</w:t>
            </w:r>
          </w:p>
        </w:tc>
        <w:tc>
          <w:tcPr>
            <w:tcW w:w="500" w:type="dxa"/>
            <w:tcBorders>
              <w:top w:val="single" w:sz="2" w:space="0" w:color="000000"/>
              <w:left w:val="single" w:sz="2" w:space="0" w:color="000000"/>
              <w:bottom w:val="single" w:sz="2" w:space="0" w:color="000000"/>
            </w:tcBorders>
            <w:tcMar>
              <w:top w:w="55" w:type="dxa"/>
              <w:left w:w="55" w:type="dxa"/>
              <w:bottom w:w="55" w:type="dxa"/>
              <w:right w:w="55" w:type="dxa"/>
            </w:tcMar>
          </w:tcPr>
          <w:p w14:paraId="667BCDD6"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A2</w:t>
            </w:r>
          </w:p>
        </w:tc>
        <w:tc>
          <w:tcPr>
            <w:tcW w:w="1034" w:type="dxa"/>
            <w:tcBorders>
              <w:top w:val="single" w:sz="2" w:space="0" w:color="000000"/>
              <w:left w:val="single" w:sz="2" w:space="0" w:color="000000"/>
              <w:bottom w:val="single" w:sz="2" w:space="0" w:color="000000"/>
            </w:tcBorders>
            <w:tcMar>
              <w:top w:w="55" w:type="dxa"/>
              <w:left w:w="55" w:type="dxa"/>
              <w:bottom w:w="55" w:type="dxa"/>
              <w:right w:w="55" w:type="dxa"/>
            </w:tcMar>
          </w:tcPr>
          <w:p w14:paraId="36947391" w14:textId="77777777" w:rsidR="0079593D" w:rsidRDefault="00C07CF3">
            <w:pPr>
              <w:pStyle w:val="TableContents"/>
              <w:jc w:val="center"/>
              <w:rPr>
                <w:rFonts w:ascii="Liberation Serif" w:hAnsi="Liberation Serif"/>
                <w:b/>
                <w:bCs/>
                <w:i/>
                <w:color w:val="000000"/>
                <w:sz w:val="28"/>
                <w:szCs w:val="28"/>
              </w:rPr>
            </w:pPr>
            <w:r>
              <w:rPr>
                <w:rFonts w:ascii="Liberation Serif" w:hAnsi="Liberation Serif"/>
                <w:b/>
                <w:bCs/>
                <w:i/>
                <w:color w:val="000000"/>
                <w:sz w:val="28"/>
                <w:szCs w:val="28"/>
              </w:rPr>
              <w:t>CHISQ</w:t>
            </w:r>
          </w:p>
        </w:tc>
        <w:tc>
          <w:tcPr>
            <w:tcW w:w="1183" w:type="dxa"/>
            <w:tcBorders>
              <w:top w:val="single" w:sz="2" w:space="0" w:color="000000"/>
              <w:left w:val="single" w:sz="2" w:space="0" w:color="000000"/>
              <w:bottom w:val="single" w:sz="2" w:space="0" w:color="000000"/>
            </w:tcBorders>
            <w:tcMar>
              <w:top w:w="55" w:type="dxa"/>
              <w:left w:w="55" w:type="dxa"/>
              <w:bottom w:w="55" w:type="dxa"/>
              <w:right w:w="55" w:type="dxa"/>
            </w:tcMar>
          </w:tcPr>
          <w:p w14:paraId="78225FEF"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P</w:t>
            </w:r>
          </w:p>
        </w:tc>
        <w:tc>
          <w:tcPr>
            <w:tcW w:w="113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C740FE" w14:textId="77777777" w:rsidR="0079593D" w:rsidRDefault="00C07CF3">
            <w:pPr>
              <w:pStyle w:val="TableContents"/>
              <w:jc w:val="center"/>
              <w:rPr>
                <w:rFonts w:ascii="Liberation Serif" w:hAnsi="Liberation Serif"/>
                <w:b/>
                <w:bCs/>
                <w:color w:val="000000"/>
                <w:sz w:val="28"/>
                <w:szCs w:val="28"/>
              </w:rPr>
            </w:pPr>
            <w:r>
              <w:rPr>
                <w:rFonts w:ascii="Liberation Serif" w:hAnsi="Liberation Serif"/>
                <w:b/>
                <w:bCs/>
                <w:color w:val="000000"/>
                <w:sz w:val="28"/>
                <w:szCs w:val="28"/>
              </w:rPr>
              <w:t>OR</w:t>
            </w:r>
          </w:p>
        </w:tc>
      </w:tr>
      <w:tr w:rsidR="0079593D" w14:paraId="3D45D883" w14:textId="77777777">
        <w:tc>
          <w:tcPr>
            <w:tcW w:w="1183" w:type="dxa"/>
            <w:tcBorders>
              <w:left w:val="single" w:sz="2" w:space="0" w:color="000000"/>
              <w:bottom w:val="single" w:sz="2" w:space="0" w:color="000000"/>
            </w:tcBorders>
            <w:tcMar>
              <w:top w:w="55" w:type="dxa"/>
              <w:left w:w="55" w:type="dxa"/>
              <w:bottom w:w="55" w:type="dxa"/>
              <w:right w:w="55" w:type="dxa"/>
            </w:tcMar>
          </w:tcPr>
          <w:p w14:paraId="66BD8103" w14:textId="77777777" w:rsidR="0079593D" w:rsidRDefault="00C07CF3">
            <w:pPr>
              <w:pStyle w:val="TableContents"/>
              <w:jc w:val="center"/>
              <w:rPr>
                <w:rFonts w:ascii="Liberation Serif" w:hAnsi="Liberation Serif"/>
              </w:rPr>
            </w:pPr>
            <w:r>
              <w:rPr>
                <w:rFonts w:ascii="Liberation Serif" w:hAnsi="Liberation Serif"/>
              </w:rPr>
              <w:t xml:space="preserve"> 1                                                                                       </w:t>
            </w:r>
          </w:p>
        </w:tc>
        <w:tc>
          <w:tcPr>
            <w:tcW w:w="1367" w:type="dxa"/>
            <w:tcBorders>
              <w:left w:val="single" w:sz="2" w:space="0" w:color="000000"/>
              <w:bottom w:val="single" w:sz="2" w:space="0" w:color="000000"/>
            </w:tcBorders>
            <w:tcMar>
              <w:top w:w="55" w:type="dxa"/>
              <w:left w:w="55" w:type="dxa"/>
              <w:bottom w:w="55" w:type="dxa"/>
              <w:right w:w="55" w:type="dxa"/>
            </w:tcMar>
          </w:tcPr>
          <w:p w14:paraId="0F0B2E21" w14:textId="77777777" w:rsidR="0079593D" w:rsidRDefault="00C07CF3">
            <w:pPr>
              <w:pStyle w:val="TableContents"/>
              <w:jc w:val="center"/>
              <w:rPr>
                <w:rFonts w:ascii="Liberation Serif" w:hAnsi="Liberation Serif"/>
              </w:rPr>
            </w:pPr>
            <w:r>
              <w:rPr>
                <w:rFonts w:ascii="Liberation Serif" w:hAnsi="Liberation Serif"/>
              </w:rPr>
              <w:t>rs533090414</w:t>
            </w:r>
          </w:p>
        </w:tc>
        <w:tc>
          <w:tcPr>
            <w:tcW w:w="967" w:type="dxa"/>
            <w:tcBorders>
              <w:left w:val="single" w:sz="2" w:space="0" w:color="000000"/>
              <w:bottom w:val="single" w:sz="2" w:space="0" w:color="000000"/>
            </w:tcBorders>
            <w:tcMar>
              <w:top w:w="55" w:type="dxa"/>
              <w:left w:w="55" w:type="dxa"/>
              <w:bottom w:w="55" w:type="dxa"/>
              <w:right w:w="55" w:type="dxa"/>
            </w:tcMar>
          </w:tcPr>
          <w:p w14:paraId="3AF559E4" w14:textId="77777777" w:rsidR="0079593D" w:rsidRDefault="00C07CF3">
            <w:pPr>
              <w:pStyle w:val="TableContents"/>
              <w:jc w:val="center"/>
              <w:rPr>
                <w:rFonts w:ascii="Liberation Serif" w:hAnsi="Liberation Serif"/>
              </w:rPr>
            </w:pPr>
            <w:r>
              <w:rPr>
                <w:rFonts w:ascii="Liberation Serif" w:hAnsi="Liberation Serif"/>
              </w:rPr>
              <w:t>18849</w:t>
            </w:r>
          </w:p>
        </w:tc>
        <w:tc>
          <w:tcPr>
            <w:tcW w:w="516" w:type="dxa"/>
            <w:tcBorders>
              <w:left w:val="single" w:sz="2" w:space="0" w:color="000000"/>
              <w:bottom w:val="single" w:sz="2" w:space="0" w:color="000000"/>
            </w:tcBorders>
            <w:tcMar>
              <w:top w:w="55" w:type="dxa"/>
              <w:left w:w="55" w:type="dxa"/>
              <w:bottom w:w="55" w:type="dxa"/>
              <w:right w:w="55" w:type="dxa"/>
            </w:tcMar>
          </w:tcPr>
          <w:p w14:paraId="7186589E" w14:textId="77777777" w:rsidR="0079593D" w:rsidRDefault="00C07CF3">
            <w:pPr>
              <w:pStyle w:val="TableContents"/>
              <w:jc w:val="center"/>
              <w:rPr>
                <w:rFonts w:ascii="Liberation Serif" w:hAnsi="Liberation Serif"/>
              </w:rPr>
            </w:pPr>
            <w:r>
              <w:rPr>
                <w:rFonts w:ascii="Liberation Serif" w:hAnsi="Liberation Serif"/>
              </w:rPr>
              <w:t>C</w:t>
            </w:r>
          </w:p>
        </w:tc>
        <w:tc>
          <w:tcPr>
            <w:tcW w:w="1017" w:type="dxa"/>
            <w:tcBorders>
              <w:left w:val="single" w:sz="2" w:space="0" w:color="000000"/>
              <w:bottom w:val="single" w:sz="2" w:space="0" w:color="000000"/>
            </w:tcBorders>
            <w:tcMar>
              <w:top w:w="55" w:type="dxa"/>
              <w:left w:w="55" w:type="dxa"/>
              <w:bottom w:w="55" w:type="dxa"/>
              <w:right w:w="55" w:type="dxa"/>
            </w:tcMar>
          </w:tcPr>
          <w:p w14:paraId="4A02889A" w14:textId="77777777" w:rsidR="0079593D" w:rsidRDefault="00C07CF3">
            <w:pPr>
              <w:pStyle w:val="TableContents"/>
              <w:jc w:val="center"/>
              <w:rPr>
                <w:rFonts w:ascii="Liberation Serif" w:hAnsi="Liberation Serif"/>
              </w:rPr>
            </w:pPr>
            <w:r>
              <w:rPr>
                <w:rFonts w:ascii="Liberation Serif" w:hAnsi="Liberation Serif"/>
              </w:rPr>
              <w:t>0.01371</w:t>
            </w:r>
          </w:p>
        </w:tc>
        <w:tc>
          <w:tcPr>
            <w:tcW w:w="1133" w:type="dxa"/>
            <w:tcBorders>
              <w:left w:val="single" w:sz="2" w:space="0" w:color="000000"/>
              <w:bottom w:val="single" w:sz="2" w:space="0" w:color="000000"/>
            </w:tcBorders>
            <w:tcMar>
              <w:top w:w="55" w:type="dxa"/>
              <w:left w:w="55" w:type="dxa"/>
              <w:bottom w:w="55" w:type="dxa"/>
              <w:right w:w="55" w:type="dxa"/>
            </w:tcMar>
          </w:tcPr>
          <w:p w14:paraId="5E3F68AA" w14:textId="77777777" w:rsidR="0079593D" w:rsidRDefault="00C07CF3">
            <w:pPr>
              <w:pStyle w:val="TableContents"/>
              <w:jc w:val="center"/>
              <w:rPr>
                <w:rFonts w:ascii="Liberation Serif" w:hAnsi="Liberation Serif"/>
              </w:rPr>
            </w:pPr>
            <w:r>
              <w:rPr>
                <w:rFonts w:ascii="Liberation Serif" w:hAnsi="Liberation Serif"/>
              </w:rPr>
              <w:t>0.004349</w:t>
            </w:r>
          </w:p>
        </w:tc>
        <w:tc>
          <w:tcPr>
            <w:tcW w:w="500" w:type="dxa"/>
            <w:tcBorders>
              <w:left w:val="single" w:sz="2" w:space="0" w:color="000000"/>
              <w:bottom w:val="single" w:sz="2" w:space="0" w:color="000000"/>
            </w:tcBorders>
            <w:tcMar>
              <w:top w:w="55" w:type="dxa"/>
              <w:left w:w="55" w:type="dxa"/>
              <w:bottom w:w="55" w:type="dxa"/>
              <w:right w:w="55" w:type="dxa"/>
            </w:tcMar>
          </w:tcPr>
          <w:p w14:paraId="419F311A" w14:textId="77777777" w:rsidR="0079593D" w:rsidRDefault="00C07CF3">
            <w:pPr>
              <w:pStyle w:val="TableContents"/>
              <w:jc w:val="center"/>
              <w:rPr>
                <w:rFonts w:ascii="Liberation Serif" w:hAnsi="Liberation Serif"/>
              </w:rPr>
            </w:pPr>
            <w:r>
              <w:rPr>
                <w:rFonts w:ascii="Liberation Serif" w:hAnsi="Liberation Serif"/>
              </w:rPr>
              <w:t>G</w:t>
            </w:r>
          </w:p>
        </w:tc>
        <w:tc>
          <w:tcPr>
            <w:tcW w:w="1034" w:type="dxa"/>
            <w:tcBorders>
              <w:left w:val="single" w:sz="2" w:space="0" w:color="000000"/>
              <w:bottom w:val="single" w:sz="2" w:space="0" w:color="000000"/>
            </w:tcBorders>
            <w:tcMar>
              <w:top w:w="55" w:type="dxa"/>
              <w:left w:w="55" w:type="dxa"/>
              <w:bottom w:w="55" w:type="dxa"/>
              <w:right w:w="55" w:type="dxa"/>
            </w:tcMar>
          </w:tcPr>
          <w:p w14:paraId="132B8924" w14:textId="77777777" w:rsidR="0079593D" w:rsidRDefault="00C07CF3">
            <w:pPr>
              <w:pStyle w:val="TableContents"/>
              <w:jc w:val="center"/>
              <w:rPr>
                <w:rFonts w:ascii="Liberation Serif" w:hAnsi="Liberation Serif"/>
              </w:rPr>
            </w:pPr>
            <w:r>
              <w:rPr>
                <w:rFonts w:ascii="Liberation Serif" w:hAnsi="Liberation Serif"/>
              </w:rPr>
              <w:t>21.22</w:t>
            </w:r>
          </w:p>
        </w:tc>
        <w:tc>
          <w:tcPr>
            <w:tcW w:w="1183" w:type="dxa"/>
            <w:tcBorders>
              <w:left w:val="single" w:sz="2" w:space="0" w:color="000000"/>
              <w:bottom w:val="single" w:sz="2" w:space="0" w:color="000000"/>
            </w:tcBorders>
            <w:tcMar>
              <w:top w:w="55" w:type="dxa"/>
              <w:left w:w="55" w:type="dxa"/>
              <w:bottom w:w="55" w:type="dxa"/>
              <w:right w:w="55" w:type="dxa"/>
            </w:tcMar>
          </w:tcPr>
          <w:p w14:paraId="0838E3A0" w14:textId="77777777" w:rsidR="0079593D" w:rsidRDefault="00C07CF3">
            <w:pPr>
              <w:pStyle w:val="TableContents"/>
              <w:jc w:val="center"/>
              <w:rPr>
                <w:rFonts w:ascii="Liberation Serif" w:hAnsi="Liberation Serif"/>
              </w:rPr>
            </w:pPr>
            <w:r>
              <w:rPr>
                <w:rFonts w:ascii="Liberation Serif" w:hAnsi="Liberation Serif"/>
              </w:rPr>
              <w:t>4.086e-06</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8137C9" w14:textId="77777777" w:rsidR="0079593D" w:rsidRDefault="00C07CF3">
            <w:pPr>
              <w:pStyle w:val="TableContents"/>
              <w:jc w:val="center"/>
              <w:rPr>
                <w:rFonts w:ascii="Liberation Serif" w:hAnsi="Liberation Serif"/>
              </w:rPr>
            </w:pPr>
            <w:r>
              <w:rPr>
                <w:rFonts w:ascii="Liberation Serif" w:hAnsi="Liberation Serif"/>
              </w:rPr>
              <w:t>3.183</w:t>
            </w:r>
          </w:p>
        </w:tc>
      </w:tr>
      <w:tr w:rsidR="0079593D" w14:paraId="39F371C7" w14:textId="77777777">
        <w:tc>
          <w:tcPr>
            <w:tcW w:w="1183" w:type="dxa"/>
            <w:tcBorders>
              <w:left w:val="single" w:sz="2" w:space="0" w:color="000000"/>
              <w:bottom w:val="single" w:sz="2" w:space="0" w:color="000000"/>
            </w:tcBorders>
            <w:tcMar>
              <w:top w:w="55" w:type="dxa"/>
              <w:left w:w="55" w:type="dxa"/>
              <w:bottom w:w="55" w:type="dxa"/>
              <w:right w:w="55" w:type="dxa"/>
            </w:tcMar>
          </w:tcPr>
          <w:p w14:paraId="3B8FDFCC" w14:textId="77777777" w:rsidR="0079593D" w:rsidRDefault="00C07CF3">
            <w:pPr>
              <w:pStyle w:val="TableContents"/>
              <w:jc w:val="center"/>
              <w:rPr>
                <w:rFonts w:ascii="Liberation Serif" w:hAnsi="Liberation Serif"/>
              </w:rPr>
            </w:pPr>
            <w:r>
              <w:rPr>
                <w:rFonts w:ascii="Liberation Serif" w:hAnsi="Liberation Serif"/>
              </w:rPr>
              <w:t>1</w:t>
            </w:r>
          </w:p>
        </w:tc>
        <w:tc>
          <w:tcPr>
            <w:tcW w:w="1367" w:type="dxa"/>
            <w:tcBorders>
              <w:left w:val="single" w:sz="2" w:space="0" w:color="000000"/>
              <w:bottom w:val="single" w:sz="2" w:space="0" w:color="000000"/>
            </w:tcBorders>
            <w:tcMar>
              <w:top w:w="55" w:type="dxa"/>
              <w:left w:w="55" w:type="dxa"/>
              <w:bottom w:w="55" w:type="dxa"/>
              <w:right w:w="55" w:type="dxa"/>
            </w:tcMar>
          </w:tcPr>
          <w:p w14:paraId="19897685" w14:textId="77777777" w:rsidR="0079593D" w:rsidRDefault="00C07CF3">
            <w:pPr>
              <w:pStyle w:val="TableContents"/>
              <w:jc w:val="center"/>
              <w:rPr>
                <w:rFonts w:ascii="Liberation Serif" w:hAnsi="Liberation Serif"/>
              </w:rPr>
            </w:pPr>
            <w:r>
              <w:rPr>
                <w:rFonts w:ascii="Liberation Serif" w:hAnsi="Liberation Serif"/>
              </w:rPr>
              <w:t>rs529030968</w:t>
            </w:r>
          </w:p>
        </w:tc>
        <w:tc>
          <w:tcPr>
            <w:tcW w:w="967" w:type="dxa"/>
            <w:tcBorders>
              <w:left w:val="single" w:sz="2" w:space="0" w:color="000000"/>
              <w:bottom w:val="single" w:sz="2" w:space="0" w:color="000000"/>
            </w:tcBorders>
            <w:tcMar>
              <w:top w:w="55" w:type="dxa"/>
              <w:left w:w="55" w:type="dxa"/>
              <w:bottom w:w="55" w:type="dxa"/>
              <w:right w:w="55" w:type="dxa"/>
            </w:tcMar>
          </w:tcPr>
          <w:p w14:paraId="499484E3" w14:textId="77777777" w:rsidR="0079593D" w:rsidRDefault="00C07CF3">
            <w:pPr>
              <w:pStyle w:val="TableContents"/>
              <w:jc w:val="center"/>
              <w:rPr>
                <w:rFonts w:ascii="Liberation Serif" w:hAnsi="Liberation Serif"/>
              </w:rPr>
            </w:pPr>
            <w:r>
              <w:rPr>
                <w:rFonts w:ascii="Liberation Serif" w:hAnsi="Liberation Serif"/>
              </w:rPr>
              <w:t>798510</w:t>
            </w:r>
          </w:p>
        </w:tc>
        <w:tc>
          <w:tcPr>
            <w:tcW w:w="516" w:type="dxa"/>
            <w:tcBorders>
              <w:left w:val="single" w:sz="2" w:space="0" w:color="000000"/>
              <w:bottom w:val="single" w:sz="2" w:space="0" w:color="000000"/>
            </w:tcBorders>
            <w:tcMar>
              <w:top w:w="55" w:type="dxa"/>
              <w:left w:w="55" w:type="dxa"/>
              <w:bottom w:w="55" w:type="dxa"/>
              <w:right w:w="55" w:type="dxa"/>
            </w:tcMar>
          </w:tcPr>
          <w:p w14:paraId="61BAD79F" w14:textId="77777777" w:rsidR="0079593D" w:rsidRDefault="00C07CF3">
            <w:pPr>
              <w:pStyle w:val="TableContents"/>
              <w:jc w:val="center"/>
              <w:rPr>
                <w:rFonts w:ascii="Liberation Serif" w:hAnsi="Liberation Serif"/>
              </w:rPr>
            </w:pPr>
            <w:r>
              <w:rPr>
                <w:rFonts w:ascii="Liberation Serif" w:hAnsi="Liberation Serif"/>
              </w:rPr>
              <w:t>T</w:t>
            </w:r>
          </w:p>
        </w:tc>
        <w:tc>
          <w:tcPr>
            <w:tcW w:w="1017" w:type="dxa"/>
            <w:tcBorders>
              <w:left w:val="single" w:sz="2" w:space="0" w:color="000000"/>
              <w:bottom w:val="single" w:sz="2" w:space="0" w:color="000000"/>
            </w:tcBorders>
            <w:tcMar>
              <w:top w:w="55" w:type="dxa"/>
              <w:left w:w="55" w:type="dxa"/>
              <w:bottom w:w="55" w:type="dxa"/>
              <w:right w:w="55" w:type="dxa"/>
            </w:tcMar>
          </w:tcPr>
          <w:p w14:paraId="57EEE2D3" w14:textId="77777777" w:rsidR="0079593D" w:rsidRDefault="00C07CF3">
            <w:pPr>
              <w:pStyle w:val="TableContents"/>
              <w:jc w:val="center"/>
              <w:rPr>
                <w:rFonts w:ascii="Liberation Serif" w:hAnsi="Liberation Serif"/>
              </w:rPr>
            </w:pPr>
            <w:r>
              <w:rPr>
                <w:rFonts w:ascii="Liberation Serif" w:hAnsi="Liberation Serif"/>
              </w:rPr>
              <w:t>0.002458</w:t>
            </w:r>
          </w:p>
        </w:tc>
        <w:tc>
          <w:tcPr>
            <w:tcW w:w="1133" w:type="dxa"/>
            <w:tcBorders>
              <w:left w:val="single" w:sz="2" w:space="0" w:color="000000"/>
              <w:bottom w:val="single" w:sz="2" w:space="0" w:color="000000"/>
            </w:tcBorders>
            <w:tcMar>
              <w:top w:w="55" w:type="dxa"/>
              <w:left w:w="55" w:type="dxa"/>
              <w:bottom w:w="55" w:type="dxa"/>
              <w:right w:w="55" w:type="dxa"/>
            </w:tcMar>
          </w:tcPr>
          <w:p w14:paraId="0280A05B" w14:textId="77777777" w:rsidR="0079593D" w:rsidRDefault="00C07CF3">
            <w:pPr>
              <w:pStyle w:val="TableContents"/>
              <w:jc w:val="center"/>
              <w:rPr>
                <w:rFonts w:ascii="Liberation Serif" w:hAnsi="Liberation Serif"/>
              </w:rPr>
            </w:pPr>
            <w:r>
              <w:rPr>
                <w:rFonts w:ascii="Liberation Serif" w:hAnsi="Liberation Serif"/>
              </w:rPr>
              <w:t>0</w:t>
            </w:r>
          </w:p>
        </w:tc>
        <w:tc>
          <w:tcPr>
            <w:tcW w:w="500" w:type="dxa"/>
            <w:tcBorders>
              <w:left w:val="single" w:sz="2" w:space="0" w:color="000000"/>
              <w:bottom w:val="single" w:sz="2" w:space="0" w:color="000000"/>
            </w:tcBorders>
            <w:tcMar>
              <w:top w:w="55" w:type="dxa"/>
              <w:left w:w="55" w:type="dxa"/>
              <w:bottom w:w="55" w:type="dxa"/>
              <w:right w:w="55" w:type="dxa"/>
            </w:tcMar>
          </w:tcPr>
          <w:p w14:paraId="1B948586" w14:textId="77777777" w:rsidR="0079593D" w:rsidRDefault="00C07CF3">
            <w:pPr>
              <w:pStyle w:val="TableContents"/>
              <w:jc w:val="center"/>
              <w:rPr>
                <w:rFonts w:ascii="Liberation Serif" w:hAnsi="Liberation Serif"/>
              </w:rPr>
            </w:pPr>
            <w:r>
              <w:rPr>
                <w:rFonts w:ascii="Liberation Serif" w:hAnsi="Liberation Serif"/>
              </w:rPr>
              <w:t>C</w:t>
            </w:r>
          </w:p>
        </w:tc>
        <w:tc>
          <w:tcPr>
            <w:tcW w:w="1034" w:type="dxa"/>
            <w:tcBorders>
              <w:left w:val="single" w:sz="2" w:space="0" w:color="000000"/>
              <w:bottom w:val="single" w:sz="2" w:space="0" w:color="000000"/>
            </w:tcBorders>
            <w:tcMar>
              <w:top w:w="55" w:type="dxa"/>
              <w:left w:w="55" w:type="dxa"/>
              <w:bottom w:w="55" w:type="dxa"/>
              <w:right w:w="55" w:type="dxa"/>
            </w:tcMar>
          </w:tcPr>
          <w:p w14:paraId="2BD31D95" w14:textId="77777777" w:rsidR="0079593D" w:rsidRDefault="00C07CF3">
            <w:pPr>
              <w:pStyle w:val="TableContents"/>
              <w:jc w:val="center"/>
              <w:rPr>
                <w:rFonts w:ascii="Liberation Serif" w:hAnsi="Liberation Serif"/>
              </w:rPr>
            </w:pPr>
            <w:r>
              <w:rPr>
                <w:rFonts w:ascii="Liberation Serif" w:hAnsi="Liberation Serif"/>
              </w:rPr>
              <w:t>19.46</w:t>
            </w:r>
          </w:p>
        </w:tc>
        <w:tc>
          <w:tcPr>
            <w:tcW w:w="1183" w:type="dxa"/>
            <w:tcBorders>
              <w:left w:val="single" w:sz="2" w:space="0" w:color="000000"/>
              <w:bottom w:val="single" w:sz="2" w:space="0" w:color="000000"/>
            </w:tcBorders>
            <w:tcMar>
              <w:top w:w="55" w:type="dxa"/>
              <w:left w:w="55" w:type="dxa"/>
              <w:bottom w:w="55" w:type="dxa"/>
              <w:right w:w="55" w:type="dxa"/>
            </w:tcMar>
          </w:tcPr>
          <w:p w14:paraId="5D229493" w14:textId="77777777" w:rsidR="0079593D" w:rsidRDefault="00C07CF3">
            <w:pPr>
              <w:pStyle w:val="TableContents"/>
              <w:jc w:val="center"/>
              <w:rPr>
                <w:rFonts w:ascii="Liberation Serif" w:hAnsi="Liberation Serif"/>
              </w:rPr>
            </w:pPr>
            <w:r>
              <w:rPr>
                <w:rFonts w:ascii="Liberation Serif" w:hAnsi="Liberation Serif"/>
              </w:rPr>
              <w:t>1.025e-05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AAB521" w14:textId="77777777" w:rsidR="0079593D" w:rsidRDefault="00C07CF3">
            <w:pPr>
              <w:pStyle w:val="TableContents"/>
              <w:jc w:val="center"/>
              <w:rPr>
                <w:rFonts w:ascii="Liberation Serif" w:hAnsi="Liberation Serif"/>
              </w:rPr>
            </w:pPr>
            <w:r>
              <w:rPr>
                <w:rFonts w:ascii="Liberation Serif" w:hAnsi="Liberation Serif"/>
              </w:rPr>
              <w:t>NA</w:t>
            </w:r>
          </w:p>
        </w:tc>
      </w:tr>
      <w:tr w:rsidR="0079593D" w14:paraId="71B1015C" w14:textId="77777777">
        <w:tc>
          <w:tcPr>
            <w:tcW w:w="1183" w:type="dxa"/>
            <w:tcBorders>
              <w:left w:val="single" w:sz="2" w:space="0" w:color="000000"/>
              <w:bottom w:val="single" w:sz="2" w:space="0" w:color="000000"/>
            </w:tcBorders>
            <w:tcMar>
              <w:top w:w="55" w:type="dxa"/>
              <w:left w:w="55" w:type="dxa"/>
              <w:bottom w:w="55" w:type="dxa"/>
              <w:right w:w="55" w:type="dxa"/>
            </w:tcMar>
          </w:tcPr>
          <w:p w14:paraId="4B60C160" w14:textId="77777777" w:rsidR="0079593D" w:rsidRDefault="00C07CF3">
            <w:pPr>
              <w:pStyle w:val="TableContents"/>
              <w:jc w:val="center"/>
              <w:rPr>
                <w:rFonts w:ascii="Liberation Serif" w:hAnsi="Liberation Serif"/>
              </w:rPr>
            </w:pPr>
            <w:r>
              <w:rPr>
                <w:rFonts w:ascii="Liberation Serif" w:hAnsi="Liberation Serif"/>
              </w:rPr>
              <w:t>1</w:t>
            </w:r>
          </w:p>
        </w:tc>
        <w:tc>
          <w:tcPr>
            <w:tcW w:w="1367" w:type="dxa"/>
            <w:tcBorders>
              <w:left w:val="single" w:sz="2" w:space="0" w:color="000000"/>
              <w:bottom w:val="single" w:sz="2" w:space="0" w:color="000000"/>
            </w:tcBorders>
            <w:tcMar>
              <w:top w:w="55" w:type="dxa"/>
              <w:left w:w="55" w:type="dxa"/>
              <w:bottom w:w="55" w:type="dxa"/>
              <w:right w:w="55" w:type="dxa"/>
            </w:tcMar>
          </w:tcPr>
          <w:p w14:paraId="59E750CC" w14:textId="77777777" w:rsidR="0079593D" w:rsidRDefault="00C07CF3">
            <w:pPr>
              <w:pStyle w:val="TableContents"/>
              <w:jc w:val="center"/>
              <w:rPr>
                <w:rFonts w:ascii="Liberation Serif" w:hAnsi="Liberation Serif"/>
              </w:rPr>
            </w:pPr>
            <w:r>
              <w:rPr>
                <w:rFonts w:ascii="Liberation Serif" w:hAnsi="Liberation Serif"/>
              </w:rPr>
              <w:t>rs573301795</w:t>
            </w:r>
          </w:p>
        </w:tc>
        <w:tc>
          <w:tcPr>
            <w:tcW w:w="967" w:type="dxa"/>
            <w:tcBorders>
              <w:left w:val="single" w:sz="2" w:space="0" w:color="000000"/>
              <w:bottom w:val="single" w:sz="2" w:space="0" w:color="000000"/>
            </w:tcBorders>
            <w:tcMar>
              <w:top w:w="55" w:type="dxa"/>
              <w:left w:w="55" w:type="dxa"/>
              <w:bottom w:w="55" w:type="dxa"/>
              <w:right w:w="55" w:type="dxa"/>
            </w:tcMar>
          </w:tcPr>
          <w:p w14:paraId="1A13828B" w14:textId="77777777" w:rsidR="0079593D" w:rsidRDefault="00C07CF3">
            <w:pPr>
              <w:pStyle w:val="TableContents"/>
              <w:jc w:val="center"/>
              <w:rPr>
                <w:rFonts w:ascii="Liberation Serif" w:hAnsi="Liberation Serif"/>
              </w:rPr>
            </w:pPr>
            <w:r>
              <w:rPr>
                <w:rFonts w:ascii="Liberation Serif" w:hAnsi="Liberation Serif"/>
              </w:rPr>
              <w:t>888960</w:t>
            </w:r>
          </w:p>
        </w:tc>
        <w:tc>
          <w:tcPr>
            <w:tcW w:w="516" w:type="dxa"/>
            <w:tcBorders>
              <w:left w:val="single" w:sz="2" w:space="0" w:color="000000"/>
              <w:bottom w:val="single" w:sz="2" w:space="0" w:color="000000"/>
            </w:tcBorders>
            <w:tcMar>
              <w:top w:w="55" w:type="dxa"/>
              <w:left w:w="55" w:type="dxa"/>
              <w:bottom w:w="55" w:type="dxa"/>
              <w:right w:w="55" w:type="dxa"/>
            </w:tcMar>
          </w:tcPr>
          <w:p w14:paraId="7983DF91" w14:textId="77777777" w:rsidR="0079593D" w:rsidRDefault="00C07CF3">
            <w:pPr>
              <w:pStyle w:val="TableContents"/>
              <w:jc w:val="center"/>
              <w:rPr>
                <w:rFonts w:ascii="Liberation Serif" w:hAnsi="Liberation Serif"/>
              </w:rPr>
            </w:pPr>
            <w:r>
              <w:rPr>
                <w:rFonts w:ascii="Liberation Serif" w:hAnsi="Liberation Serif"/>
              </w:rPr>
              <w:t>A</w:t>
            </w:r>
          </w:p>
        </w:tc>
        <w:tc>
          <w:tcPr>
            <w:tcW w:w="1017" w:type="dxa"/>
            <w:tcBorders>
              <w:left w:val="single" w:sz="2" w:space="0" w:color="000000"/>
              <w:bottom w:val="single" w:sz="2" w:space="0" w:color="000000"/>
            </w:tcBorders>
            <w:tcMar>
              <w:top w:w="55" w:type="dxa"/>
              <w:left w:w="55" w:type="dxa"/>
              <w:bottom w:w="55" w:type="dxa"/>
              <w:right w:w="55" w:type="dxa"/>
            </w:tcMar>
          </w:tcPr>
          <w:p w14:paraId="5324AC0B" w14:textId="77777777" w:rsidR="0079593D" w:rsidRDefault="00C07CF3">
            <w:pPr>
              <w:pStyle w:val="TableContents"/>
              <w:jc w:val="center"/>
              <w:rPr>
                <w:rFonts w:ascii="Liberation Serif" w:hAnsi="Liberation Serif"/>
              </w:rPr>
            </w:pPr>
            <w:r>
              <w:rPr>
                <w:rFonts w:ascii="Liberation Serif" w:hAnsi="Liberation Serif"/>
              </w:rPr>
              <w:t>0.002964</w:t>
            </w:r>
          </w:p>
        </w:tc>
        <w:tc>
          <w:tcPr>
            <w:tcW w:w="1133" w:type="dxa"/>
            <w:tcBorders>
              <w:left w:val="single" w:sz="2" w:space="0" w:color="000000"/>
              <w:bottom w:val="single" w:sz="2" w:space="0" w:color="000000"/>
            </w:tcBorders>
            <w:tcMar>
              <w:top w:w="55" w:type="dxa"/>
              <w:left w:w="55" w:type="dxa"/>
              <w:bottom w:w="55" w:type="dxa"/>
              <w:right w:w="55" w:type="dxa"/>
            </w:tcMar>
          </w:tcPr>
          <w:p w14:paraId="40E91144" w14:textId="77777777" w:rsidR="0079593D" w:rsidRDefault="00C07CF3">
            <w:pPr>
              <w:pStyle w:val="TableContents"/>
              <w:jc w:val="center"/>
              <w:rPr>
                <w:rFonts w:ascii="Liberation Serif" w:hAnsi="Liberation Serif"/>
              </w:rPr>
            </w:pPr>
            <w:r>
              <w:rPr>
                <w:rFonts w:ascii="Liberation Serif" w:hAnsi="Liberation Serif"/>
              </w:rPr>
              <w:t>0.0001268</w:t>
            </w:r>
          </w:p>
        </w:tc>
        <w:tc>
          <w:tcPr>
            <w:tcW w:w="500" w:type="dxa"/>
            <w:tcBorders>
              <w:left w:val="single" w:sz="2" w:space="0" w:color="000000"/>
              <w:bottom w:val="single" w:sz="2" w:space="0" w:color="000000"/>
            </w:tcBorders>
            <w:tcMar>
              <w:top w:w="55" w:type="dxa"/>
              <w:left w:w="55" w:type="dxa"/>
              <w:bottom w:w="55" w:type="dxa"/>
              <w:right w:w="55" w:type="dxa"/>
            </w:tcMar>
          </w:tcPr>
          <w:p w14:paraId="48482D6D" w14:textId="77777777" w:rsidR="0079593D" w:rsidRDefault="00C07CF3">
            <w:pPr>
              <w:pStyle w:val="TableContents"/>
              <w:jc w:val="center"/>
              <w:rPr>
                <w:rFonts w:ascii="Liberation Serif" w:hAnsi="Liberation Serif"/>
              </w:rPr>
            </w:pPr>
            <w:r>
              <w:rPr>
                <w:rFonts w:ascii="Liberation Serif" w:hAnsi="Liberation Serif"/>
              </w:rPr>
              <w:t>G</w:t>
            </w:r>
          </w:p>
        </w:tc>
        <w:tc>
          <w:tcPr>
            <w:tcW w:w="1034" w:type="dxa"/>
            <w:tcBorders>
              <w:left w:val="single" w:sz="2" w:space="0" w:color="000000"/>
              <w:bottom w:val="single" w:sz="2" w:space="0" w:color="000000"/>
            </w:tcBorders>
            <w:tcMar>
              <w:top w:w="55" w:type="dxa"/>
              <w:left w:w="55" w:type="dxa"/>
              <w:bottom w:w="55" w:type="dxa"/>
              <w:right w:w="55" w:type="dxa"/>
            </w:tcMar>
          </w:tcPr>
          <w:p w14:paraId="140392A1" w14:textId="77777777" w:rsidR="0079593D" w:rsidRDefault="00C07CF3">
            <w:pPr>
              <w:pStyle w:val="TableContents"/>
              <w:jc w:val="center"/>
              <w:rPr>
                <w:rFonts w:ascii="Liberation Serif" w:hAnsi="Liberation Serif"/>
              </w:rPr>
            </w:pPr>
            <w:r>
              <w:rPr>
                <w:rFonts w:ascii="Liberation Serif" w:hAnsi="Liberation Serif"/>
              </w:rPr>
              <w:t>18.38</w:t>
            </w:r>
          </w:p>
        </w:tc>
        <w:tc>
          <w:tcPr>
            <w:tcW w:w="1183" w:type="dxa"/>
            <w:tcBorders>
              <w:left w:val="single" w:sz="2" w:space="0" w:color="000000"/>
              <w:bottom w:val="single" w:sz="2" w:space="0" w:color="000000"/>
            </w:tcBorders>
            <w:tcMar>
              <w:top w:w="55" w:type="dxa"/>
              <w:left w:w="55" w:type="dxa"/>
              <w:bottom w:w="55" w:type="dxa"/>
              <w:right w:w="55" w:type="dxa"/>
            </w:tcMar>
          </w:tcPr>
          <w:p w14:paraId="681CF0C5" w14:textId="77777777" w:rsidR="0079593D" w:rsidRDefault="00C07CF3">
            <w:pPr>
              <w:pStyle w:val="TableContents"/>
              <w:jc w:val="center"/>
              <w:rPr>
                <w:rFonts w:ascii="Liberation Serif" w:hAnsi="Liberation Serif"/>
              </w:rPr>
            </w:pPr>
            <w:r>
              <w:rPr>
                <w:rFonts w:ascii="Liberation Serif" w:hAnsi="Liberation Serif"/>
              </w:rPr>
              <w:t>1.811e-05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4D9DF1" w14:textId="77777777" w:rsidR="0079593D" w:rsidRDefault="00C07CF3">
            <w:pPr>
              <w:pStyle w:val="TableContents"/>
              <w:jc w:val="center"/>
              <w:rPr>
                <w:rFonts w:ascii="Liberation Serif" w:hAnsi="Liberation Serif"/>
              </w:rPr>
            </w:pPr>
            <w:r>
              <w:rPr>
                <w:rFonts w:ascii="Liberation Serif" w:hAnsi="Liberation Serif"/>
              </w:rPr>
              <w:t>23.45</w:t>
            </w:r>
          </w:p>
        </w:tc>
      </w:tr>
      <w:tr w:rsidR="0079593D" w14:paraId="005612C7" w14:textId="77777777">
        <w:tc>
          <w:tcPr>
            <w:tcW w:w="1183" w:type="dxa"/>
            <w:tcBorders>
              <w:left w:val="single" w:sz="2" w:space="0" w:color="000000"/>
              <w:bottom w:val="single" w:sz="2" w:space="0" w:color="000000"/>
            </w:tcBorders>
            <w:tcMar>
              <w:top w:w="55" w:type="dxa"/>
              <w:left w:w="55" w:type="dxa"/>
              <w:bottom w:w="55" w:type="dxa"/>
              <w:right w:w="55" w:type="dxa"/>
            </w:tcMar>
          </w:tcPr>
          <w:p w14:paraId="2E8E2C52" w14:textId="77777777" w:rsidR="0079593D" w:rsidRDefault="00C07CF3">
            <w:pPr>
              <w:pStyle w:val="TableContents"/>
              <w:jc w:val="center"/>
              <w:rPr>
                <w:rFonts w:ascii="Liberation Serif" w:hAnsi="Liberation Serif"/>
              </w:rPr>
            </w:pPr>
            <w:r>
              <w:rPr>
                <w:rFonts w:ascii="Liberation Serif" w:hAnsi="Liberation Serif"/>
              </w:rPr>
              <w:t>1</w:t>
            </w:r>
          </w:p>
        </w:tc>
        <w:tc>
          <w:tcPr>
            <w:tcW w:w="1367" w:type="dxa"/>
            <w:tcBorders>
              <w:left w:val="single" w:sz="2" w:space="0" w:color="000000"/>
              <w:bottom w:val="single" w:sz="2" w:space="0" w:color="000000"/>
            </w:tcBorders>
            <w:tcMar>
              <w:top w:w="55" w:type="dxa"/>
              <w:left w:w="55" w:type="dxa"/>
              <w:bottom w:w="55" w:type="dxa"/>
              <w:right w:w="55" w:type="dxa"/>
            </w:tcMar>
          </w:tcPr>
          <w:p w14:paraId="1F47100C" w14:textId="77777777" w:rsidR="0079593D" w:rsidRDefault="00C07CF3">
            <w:pPr>
              <w:pStyle w:val="TableContents"/>
              <w:jc w:val="center"/>
              <w:rPr>
                <w:rFonts w:ascii="Liberation Serif" w:hAnsi="Liberation Serif"/>
              </w:rPr>
            </w:pPr>
            <w:r>
              <w:rPr>
                <w:rFonts w:ascii="Liberation Serif" w:hAnsi="Liberation Serif"/>
              </w:rPr>
              <w:t>rs534967597</w:t>
            </w:r>
          </w:p>
        </w:tc>
        <w:tc>
          <w:tcPr>
            <w:tcW w:w="967" w:type="dxa"/>
            <w:tcBorders>
              <w:left w:val="single" w:sz="2" w:space="0" w:color="000000"/>
              <w:bottom w:val="single" w:sz="2" w:space="0" w:color="000000"/>
            </w:tcBorders>
            <w:tcMar>
              <w:top w:w="55" w:type="dxa"/>
              <w:left w:w="55" w:type="dxa"/>
              <w:bottom w:w="55" w:type="dxa"/>
              <w:right w:w="55" w:type="dxa"/>
            </w:tcMar>
          </w:tcPr>
          <w:p w14:paraId="043F5010" w14:textId="77777777" w:rsidR="0079593D" w:rsidRDefault="00C07CF3">
            <w:pPr>
              <w:pStyle w:val="TableContents"/>
              <w:jc w:val="center"/>
              <w:rPr>
                <w:rFonts w:ascii="Liberation Serif" w:hAnsi="Liberation Serif"/>
              </w:rPr>
            </w:pPr>
            <w:r>
              <w:rPr>
                <w:rFonts w:ascii="Liberation Serif" w:hAnsi="Liberation Serif"/>
              </w:rPr>
              <w:t>1218124</w:t>
            </w:r>
          </w:p>
        </w:tc>
        <w:tc>
          <w:tcPr>
            <w:tcW w:w="516" w:type="dxa"/>
            <w:tcBorders>
              <w:left w:val="single" w:sz="2" w:space="0" w:color="000000"/>
              <w:bottom w:val="single" w:sz="2" w:space="0" w:color="000000"/>
            </w:tcBorders>
            <w:tcMar>
              <w:top w:w="55" w:type="dxa"/>
              <w:left w:w="55" w:type="dxa"/>
              <w:bottom w:w="55" w:type="dxa"/>
              <w:right w:w="55" w:type="dxa"/>
            </w:tcMar>
          </w:tcPr>
          <w:p w14:paraId="0BEF3608" w14:textId="77777777" w:rsidR="0079593D" w:rsidRDefault="00C07CF3">
            <w:pPr>
              <w:pStyle w:val="TableContents"/>
              <w:jc w:val="center"/>
              <w:rPr>
                <w:rFonts w:ascii="Liberation Serif" w:hAnsi="Liberation Serif"/>
              </w:rPr>
            </w:pPr>
            <w:r>
              <w:rPr>
                <w:rFonts w:ascii="Liberation Serif" w:hAnsi="Liberation Serif"/>
              </w:rPr>
              <w:t>T</w:t>
            </w:r>
          </w:p>
        </w:tc>
        <w:tc>
          <w:tcPr>
            <w:tcW w:w="1017" w:type="dxa"/>
            <w:tcBorders>
              <w:left w:val="single" w:sz="2" w:space="0" w:color="000000"/>
              <w:bottom w:val="single" w:sz="2" w:space="0" w:color="000000"/>
            </w:tcBorders>
            <w:tcMar>
              <w:top w:w="55" w:type="dxa"/>
              <w:left w:w="55" w:type="dxa"/>
              <w:bottom w:w="55" w:type="dxa"/>
              <w:right w:w="55" w:type="dxa"/>
            </w:tcMar>
          </w:tcPr>
          <w:p w14:paraId="72F87791" w14:textId="77777777" w:rsidR="0079593D" w:rsidRDefault="00C07CF3">
            <w:pPr>
              <w:pStyle w:val="TableContents"/>
              <w:jc w:val="center"/>
              <w:rPr>
                <w:rFonts w:ascii="Liberation Serif" w:hAnsi="Liberation Serif"/>
              </w:rPr>
            </w:pPr>
            <w:r>
              <w:rPr>
                <w:rFonts w:ascii="Liberation Serif" w:hAnsi="Liberation Serif"/>
              </w:rPr>
              <w:t>0.003514</w:t>
            </w:r>
          </w:p>
        </w:tc>
        <w:tc>
          <w:tcPr>
            <w:tcW w:w="1133" w:type="dxa"/>
            <w:tcBorders>
              <w:left w:val="single" w:sz="2" w:space="0" w:color="000000"/>
              <w:bottom w:val="single" w:sz="2" w:space="0" w:color="000000"/>
            </w:tcBorders>
            <w:tcMar>
              <w:top w:w="55" w:type="dxa"/>
              <w:left w:w="55" w:type="dxa"/>
              <w:bottom w:w="55" w:type="dxa"/>
              <w:right w:w="55" w:type="dxa"/>
            </w:tcMar>
          </w:tcPr>
          <w:p w14:paraId="410FEB63" w14:textId="77777777" w:rsidR="0079593D" w:rsidRDefault="00C07CF3">
            <w:pPr>
              <w:pStyle w:val="TableContents"/>
              <w:jc w:val="center"/>
              <w:rPr>
                <w:rFonts w:ascii="Liberation Serif" w:hAnsi="Liberation Serif"/>
              </w:rPr>
            </w:pPr>
            <w:r>
              <w:rPr>
                <w:rFonts w:ascii="Liberation Serif" w:hAnsi="Liberation Serif"/>
              </w:rPr>
              <w:t>0.0002556</w:t>
            </w:r>
          </w:p>
        </w:tc>
        <w:tc>
          <w:tcPr>
            <w:tcW w:w="500" w:type="dxa"/>
            <w:tcBorders>
              <w:left w:val="single" w:sz="2" w:space="0" w:color="000000"/>
              <w:bottom w:val="single" w:sz="2" w:space="0" w:color="000000"/>
            </w:tcBorders>
            <w:tcMar>
              <w:top w:w="55" w:type="dxa"/>
              <w:left w:w="55" w:type="dxa"/>
              <w:bottom w:w="55" w:type="dxa"/>
              <w:right w:w="55" w:type="dxa"/>
            </w:tcMar>
          </w:tcPr>
          <w:p w14:paraId="1AC61C98" w14:textId="77777777" w:rsidR="0079593D" w:rsidRDefault="00C07CF3">
            <w:pPr>
              <w:pStyle w:val="TableContents"/>
              <w:jc w:val="center"/>
              <w:rPr>
                <w:rFonts w:ascii="Liberation Serif" w:hAnsi="Liberation Serif"/>
              </w:rPr>
            </w:pPr>
            <w:r>
              <w:rPr>
                <w:rFonts w:ascii="Liberation Serif" w:hAnsi="Liberation Serif"/>
              </w:rPr>
              <w:t>G</w:t>
            </w:r>
          </w:p>
        </w:tc>
        <w:tc>
          <w:tcPr>
            <w:tcW w:w="1034" w:type="dxa"/>
            <w:tcBorders>
              <w:left w:val="single" w:sz="2" w:space="0" w:color="000000"/>
              <w:bottom w:val="single" w:sz="2" w:space="0" w:color="000000"/>
            </w:tcBorders>
            <w:tcMar>
              <w:top w:w="55" w:type="dxa"/>
              <w:left w:w="55" w:type="dxa"/>
              <w:bottom w:w="55" w:type="dxa"/>
              <w:right w:w="55" w:type="dxa"/>
            </w:tcMar>
          </w:tcPr>
          <w:p w14:paraId="3D43AEB6" w14:textId="77777777" w:rsidR="0079593D" w:rsidRDefault="00C07CF3">
            <w:pPr>
              <w:pStyle w:val="TableContents"/>
              <w:jc w:val="center"/>
              <w:rPr>
                <w:rFonts w:ascii="Liberation Serif" w:hAnsi="Liberation Serif"/>
              </w:rPr>
            </w:pPr>
            <w:r>
              <w:rPr>
                <w:rFonts w:ascii="Liberation Serif" w:hAnsi="Liberation Serif"/>
              </w:rPr>
              <w:t>18.4</w:t>
            </w:r>
          </w:p>
        </w:tc>
        <w:tc>
          <w:tcPr>
            <w:tcW w:w="1183" w:type="dxa"/>
            <w:tcBorders>
              <w:left w:val="single" w:sz="2" w:space="0" w:color="000000"/>
              <w:bottom w:val="single" w:sz="2" w:space="0" w:color="000000"/>
            </w:tcBorders>
            <w:tcMar>
              <w:top w:w="55" w:type="dxa"/>
              <w:left w:w="55" w:type="dxa"/>
              <w:bottom w:w="55" w:type="dxa"/>
              <w:right w:w="55" w:type="dxa"/>
            </w:tcMar>
          </w:tcPr>
          <w:p w14:paraId="68925E7F" w14:textId="77777777" w:rsidR="0079593D" w:rsidRDefault="00C07CF3">
            <w:pPr>
              <w:pStyle w:val="TableContents"/>
              <w:jc w:val="center"/>
              <w:rPr>
                <w:rFonts w:ascii="Liberation Serif" w:hAnsi="Liberation Serif"/>
              </w:rPr>
            </w:pPr>
            <w:r>
              <w:rPr>
                <w:rFonts w:ascii="Liberation Serif" w:hAnsi="Liberation Serif"/>
              </w:rPr>
              <w:t>1.788e-05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401AEF" w14:textId="77777777" w:rsidR="0079593D" w:rsidRDefault="00C07CF3">
            <w:pPr>
              <w:pStyle w:val="TableContents"/>
              <w:jc w:val="center"/>
              <w:rPr>
                <w:rFonts w:ascii="Liberation Serif" w:hAnsi="Liberation Serif"/>
              </w:rPr>
            </w:pPr>
            <w:r>
              <w:rPr>
                <w:rFonts w:ascii="Liberation Serif" w:hAnsi="Liberation Serif"/>
              </w:rPr>
              <w:t>13.79</w:t>
            </w:r>
          </w:p>
        </w:tc>
      </w:tr>
    </w:tbl>
    <w:p w14:paraId="011B0881" w14:textId="77777777" w:rsidR="0079593D" w:rsidRDefault="00C07CF3">
      <w:pPr>
        <w:pStyle w:val="Standard"/>
        <w:rPr>
          <w:rFonts w:ascii="Liberation Serif" w:hAnsi="Liberation Serif"/>
          <w:sz w:val="28"/>
          <w:szCs w:val="28"/>
        </w:rPr>
      </w:pPr>
      <w:r>
        <w:rPr>
          <w:rFonts w:ascii="Liberation Serif" w:eastAsia="Yu Gothic Light" w:hAnsi="Liberation Serif" w:cs="Times New Roman"/>
          <w:b/>
          <w:bCs/>
          <w:spacing w:val="-10"/>
          <w:kern w:val="3"/>
          <w:sz w:val="28"/>
          <w:szCs w:val="28"/>
          <w:lang w:val="en-US"/>
        </w:rPr>
        <w:t>Table 1</w:t>
      </w:r>
    </w:p>
    <w:p w14:paraId="0521F6CA" w14:textId="77777777" w:rsidR="0079593D" w:rsidRDefault="0079593D">
      <w:pPr>
        <w:pStyle w:val="Standard"/>
        <w:rPr>
          <w:rFonts w:ascii="Liberation Serif" w:eastAsia="Yu Gothic Light" w:hAnsi="Liberation Serif" w:cs="Times New Roman" w:hint="eastAsia"/>
          <w:b/>
          <w:bCs/>
          <w:spacing w:val="-10"/>
          <w:kern w:val="3"/>
          <w:sz w:val="28"/>
          <w:szCs w:val="28"/>
          <w:lang w:val="en-US"/>
        </w:rPr>
      </w:pPr>
    </w:p>
    <w:p w14:paraId="03054E88" w14:textId="07CB1FD2" w:rsidR="0079593D" w:rsidRDefault="00C07CF3">
      <w:pPr>
        <w:rPr>
          <w:rFonts w:ascii="Liberation Serif" w:eastAsia="Yu Gothic Light" w:hAnsi="Liberation Serif" w:hint="eastAsia"/>
          <w:spacing w:val="-10"/>
          <w:kern w:val="3"/>
          <w:sz w:val="28"/>
          <w:szCs w:val="28"/>
          <w:lang w:val="en-GB"/>
        </w:rPr>
      </w:pPr>
      <w:r>
        <w:rPr>
          <w:rFonts w:ascii="Liberation Serif" w:eastAsia="Yu Gothic Light" w:hAnsi="Liberation Serif"/>
          <w:spacing w:val="-10"/>
          <w:kern w:val="3"/>
          <w:sz w:val="28"/>
          <w:szCs w:val="28"/>
          <w:lang w:val="en-GB"/>
        </w:rPr>
        <w:t>The ASSOC file exists in the above format where the CHR represents the Chromosome Code the we have the Variant identifier, Base-pair coordinate, Allele 1 (</w:t>
      </w:r>
      <w:commentRangeStart w:id="73"/>
      <w:r>
        <w:rPr>
          <w:rFonts w:ascii="Liberation Serif" w:eastAsia="Yu Gothic Light" w:hAnsi="Liberation Serif"/>
          <w:spacing w:val="-10"/>
          <w:kern w:val="3"/>
          <w:sz w:val="28"/>
          <w:szCs w:val="28"/>
          <w:lang w:val="en-GB"/>
        </w:rPr>
        <w:t>usually the minor one</w:t>
      </w:r>
      <w:del w:id="74" w:author="tsap" w:date="2017-10-16T13:44:00Z">
        <w:r w:rsidDel="0038648A">
          <w:rPr>
            <w:rFonts w:ascii="Liberation Serif" w:eastAsia="Yu Gothic Light" w:hAnsi="Liberation Serif"/>
            <w:spacing w:val="-10"/>
            <w:kern w:val="3"/>
            <w:sz w:val="28"/>
            <w:szCs w:val="28"/>
            <w:lang w:val="en-GB"/>
          </w:rPr>
          <w:delText xml:space="preserve"> </w:delText>
        </w:r>
        <w:commentRangeEnd w:id="73"/>
        <w:r w:rsidR="0038648A" w:rsidDel="0038648A">
          <w:rPr>
            <w:rStyle w:val="CommentReference"/>
          </w:rPr>
          <w:commentReference w:id="73"/>
        </w:r>
      </w:del>
      <w:r>
        <w:rPr>
          <w:rFonts w:ascii="Liberation Serif" w:eastAsia="Yu Gothic Light" w:hAnsi="Liberation Serif"/>
          <w:spacing w:val="-10"/>
          <w:kern w:val="3"/>
          <w:sz w:val="28"/>
          <w:szCs w:val="28"/>
          <w:lang w:val="en-GB"/>
        </w:rPr>
        <w:t xml:space="preserve">), </w:t>
      </w:r>
      <w:commentRangeStart w:id="75"/>
      <w:commentRangeStart w:id="76"/>
      <w:r>
        <w:rPr>
          <w:rFonts w:ascii="Liberation Serif" w:eastAsia="Yu Gothic Light" w:hAnsi="Liberation Serif"/>
          <w:spacing w:val="-10"/>
          <w:kern w:val="3"/>
          <w:sz w:val="28"/>
          <w:szCs w:val="28"/>
          <w:lang w:val="en-GB"/>
        </w:rPr>
        <w:t xml:space="preserve">his </w:t>
      </w:r>
      <w:commentRangeEnd w:id="75"/>
      <w:r w:rsidR="0038648A">
        <w:rPr>
          <w:rStyle w:val="CommentReference"/>
        </w:rPr>
        <w:commentReference w:id="75"/>
      </w:r>
      <w:r>
        <w:rPr>
          <w:rFonts w:ascii="Liberation Serif" w:eastAsia="Yu Gothic Light" w:hAnsi="Liberation Serif"/>
          <w:spacing w:val="-10"/>
          <w:kern w:val="3"/>
          <w:sz w:val="28"/>
          <w:szCs w:val="28"/>
          <w:lang w:val="en-GB"/>
        </w:rPr>
        <w:t>Frequency among cases , his frequency among controls , Allele 2, Allelic test chi-square, P-value, and the odds.</w:t>
      </w:r>
      <w:commentRangeEnd w:id="76"/>
      <w:r w:rsidR="0038648A">
        <w:rPr>
          <w:rStyle w:val="CommentReference"/>
        </w:rPr>
        <w:commentReference w:id="76"/>
      </w:r>
    </w:p>
    <w:p w14:paraId="7DA27777" w14:textId="77777777" w:rsidR="0079593D" w:rsidRDefault="0079593D">
      <w:pPr>
        <w:pStyle w:val="Subtitle"/>
        <w:rPr>
          <w:rFonts w:ascii="Liberation Serif" w:eastAsia="Yu Gothic Light" w:hAnsi="Liberation Serif" w:hint="eastAsia"/>
          <w:b/>
          <w:bCs/>
          <w:sz w:val="28"/>
          <w:szCs w:val="28"/>
          <w:lang w:val="en-GB"/>
        </w:rPr>
      </w:pPr>
    </w:p>
    <w:p w14:paraId="5CCE1C0C" w14:textId="77777777" w:rsidR="0079593D" w:rsidRDefault="0079593D">
      <w:pPr>
        <w:pStyle w:val="Subtitle"/>
        <w:rPr>
          <w:rFonts w:ascii="Liberation Serif" w:eastAsia="Yu Gothic Light" w:hAnsi="Liberation Serif" w:hint="eastAsia"/>
          <w:b/>
          <w:bCs/>
          <w:sz w:val="28"/>
          <w:szCs w:val="28"/>
          <w:lang w:val="en-GB"/>
        </w:rPr>
      </w:pPr>
    </w:p>
    <w:p w14:paraId="6A16E707" w14:textId="77777777" w:rsidR="0079593D" w:rsidRDefault="0079593D">
      <w:pPr>
        <w:pStyle w:val="Subtitle"/>
        <w:rPr>
          <w:rFonts w:ascii="Liberation Serif" w:eastAsia="Yu Gothic Light" w:hAnsi="Liberation Serif" w:hint="eastAsia"/>
          <w:b/>
          <w:bCs/>
          <w:sz w:val="28"/>
          <w:szCs w:val="28"/>
          <w:lang w:val="en-GB"/>
        </w:rPr>
      </w:pPr>
    </w:p>
    <w:p w14:paraId="0BA9DC40" w14:textId="77777777" w:rsidR="0079593D" w:rsidRDefault="0079593D">
      <w:pPr>
        <w:pStyle w:val="Subtitle"/>
        <w:rPr>
          <w:rFonts w:ascii="Liberation Serif" w:eastAsia="Yu Gothic Light" w:hAnsi="Liberation Serif" w:hint="eastAsia"/>
          <w:b/>
          <w:bCs/>
          <w:sz w:val="28"/>
          <w:szCs w:val="28"/>
          <w:lang w:val="en-GB"/>
        </w:rPr>
      </w:pPr>
    </w:p>
    <w:p w14:paraId="0E733B86" w14:textId="77777777" w:rsidR="0079593D" w:rsidRDefault="0079593D">
      <w:pPr>
        <w:pStyle w:val="Subtitle"/>
        <w:rPr>
          <w:rFonts w:ascii="Liberation Serif" w:eastAsia="Yu Gothic Light" w:hAnsi="Liberation Serif" w:hint="eastAsia"/>
          <w:b/>
          <w:bCs/>
          <w:sz w:val="28"/>
          <w:szCs w:val="28"/>
          <w:lang w:val="en-GB"/>
        </w:rPr>
      </w:pPr>
    </w:p>
    <w:p w14:paraId="75BF46F6" w14:textId="77777777" w:rsidR="0079593D" w:rsidRDefault="0079593D">
      <w:pPr>
        <w:rPr>
          <w:rFonts w:ascii="Liberation Serif" w:eastAsia="Yu Gothic Light" w:hAnsi="Liberation Serif" w:hint="eastAsia"/>
          <w:b/>
          <w:bCs/>
          <w:sz w:val="28"/>
          <w:szCs w:val="28"/>
          <w:lang w:val="en-GB"/>
        </w:rPr>
      </w:pPr>
    </w:p>
    <w:p w14:paraId="46124FEA" w14:textId="77777777" w:rsidR="0079593D" w:rsidRDefault="0079593D">
      <w:pPr>
        <w:rPr>
          <w:rFonts w:ascii="Liberation Serif" w:eastAsia="Yu Gothic Light" w:hAnsi="Liberation Serif" w:hint="eastAsia"/>
          <w:b/>
          <w:bCs/>
          <w:sz w:val="28"/>
          <w:szCs w:val="28"/>
          <w:lang w:val="en-GB"/>
        </w:rPr>
      </w:pPr>
    </w:p>
    <w:p w14:paraId="4790AA49" w14:textId="77777777" w:rsidR="0079593D" w:rsidRDefault="0079593D">
      <w:pPr>
        <w:pStyle w:val="Subtitle"/>
        <w:rPr>
          <w:rFonts w:ascii="Liberation Serif" w:eastAsia="Yu Gothic Light" w:hAnsi="Liberation Serif" w:hint="eastAsia"/>
          <w:b/>
          <w:bCs/>
          <w:sz w:val="28"/>
          <w:szCs w:val="28"/>
          <w:lang w:val="en-GB"/>
        </w:rPr>
      </w:pPr>
    </w:p>
    <w:p w14:paraId="13E18A0A" w14:textId="77777777" w:rsidR="0079593D" w:rsidRDefault="00C07CF3">
      <w:pPr>
        <w:pStyle w:val="Subtitle"/>
        <w:rPr>
          <w:rFonts w:ascii="Liberation Serif" w:eastAsia="Yu Gothic Light" w:hAnsi="Liberation Serif" w:hint="eastAsia"/>
          <w:b/>
          <w:bCs/>
          <w:sz w:val="28"/>
          <w:szCs w:val="28"/>
          <w:lang w:val="en-GB"/>
        </w:rPr>
      </w:pPr>
      <w:r>
        <w:rPr>
          <w:rFonts w:ascii="Liberation Serif" w:eastAsia="Yu Gothic Light" w:hAnsi="Liberation Serif"/>
          <w:b/>
          <w:bCs/>
          <w:sz w:val="28"/>
          <w:szCs w:val="28"/>
          <w:lang w:val="en-GB"/>
        </w:rPr>
        <w:t>LGEN</w:t>
      </w:r>
    </w:p>
    <w:p w14:paraId="4E795B1A" w14:textId="77777777" w:rsidR="0079593D" w:rsidRDefault="00C07CF3">
      <w:pPr>
        <w:rPr>
          <w:rFonts w:ascii="Liberation Serif" w:eastAsia="Yu Gothic Light" w:hAnsi="Liberation Serif" w:hint="eastAsia"/>
          <w:sz w:val="28"/>
          <w:szCs w:val="28"/>
          <w:lang w:val="en-GB"/>
        </w:rPr>
      </w:pPr>
      <w:r>
        <w:rPr>
          <w:rFonts w:ascii="Liberation Serif" w:eastAsia="Yu Gothic Light" w:hAnsi="Liberation Serif"/>
          <w:sz w:val="28"/>
          <w:szCs w:val="28"/>
          <w:lang w:val="en-GB"/>
        </w:rPr>
        <w:t>We also get the LGEN file which contains The IID of the patient his SNP and minor and major allele.  The LGEN file exists in the following format:</w:t>
      </w:r>
    </w:p>
    <w:tbl>
      <w:tblPr>
        <w:tblW w:w="10550" w:type="dxa"/>
        <w:tblInd w:w="-540" w:type="dxa"/>
        <w:tblLayout w:type="fixed"/>
        <w:tblCellMar>
          <w:left w:w="10" w:type="dxa"/>
          <w:right w:w="10" w:type="dxa"/>
        </w:tblCellMar>
        <w:tblLook w:val="04A0" w:firstRow="1" w:lastRow="0" w:firstColumn="1" w:lastColumn="0" w:noHBand="0" w:noVBand="1"/>
      </w:tblPr>
      <w:tblGrid>
        <w:gridCol w:w="2383"/>
        <w:gridCol w:w="2434"/>
        <w:gridCol w:w="1583"/>
        <w:gridCol w:w="1767"/>
        <w:gridCol w:w="2383"/>
      </w:tblGrid>
      <w:tr w:rsidR="0079593D" w14:paraId="68DB2456" w14:textId="77777777">
        <w:tc>
          <w:tcPr>
            <w:tcW w:w="2383" w:type="dxa"/>
            <w:tcBorders>
              <w:top w:val="single" w:sz="2" w:space="0" w:color="000000"/>
              <w:left w:val="single" w:sz="2" w:space="0" w:color="000000"/>
              <w:bottom w:val="single" w:sz="2" w:space="0" w:color="000000"/>
            </w:tcBorders>
            <w:tcMar>
              <w:top w:w="55" w:type="dxa"/>
              <w:left w:w="55" w:type="dxa"/>
              <w:bottom w:w="55" w:type="dxa"/>
              <w:right w:w="55" w:type="dxa"/>
            </w:tcMar>
          </w:tcPr>
          <w:p w14:paraId="20A8DA80" w14:textId="77777777" w:rsidR="0079593D" w:rsidRDefault="00C07CF3">
            <w:pPr>
              <w:pStyle w:val="Textbody"/>
              <w:jc w:val="center"/>
              <w:rPr>
                <w:rFonts w:ascii="Liberation Serif" w:eastAsia="Yu Gothic Light" w:hAnsi="Liberation Serif" w:cs="Times New Roman" w:hint="eastAsia"/>
                <w:b/>
                <w:bCs/>
                <w:color w:val="555555"/>
                <w:sz w:val="28"/>
                <w:szCs w:val="28"/>
                <w:lang w:val="en-US"/>
              </w:rPr>
            </w:pPr>
            <w:r>
              <w:rPr>
                <w:rFonts w:ascii="Liberation Serif" w:eastAsia="Yu Gothic Light" w:hAnsi="Liberation Serif" w:cs="Times New Roman"/>
                <w:b/>
                <w:bCs/>
                <w:color w:val="555555"/>
                <w:sz w:val="28"/>
                <w:szCs w:val="28"/>
                <w:lang w:val="en-US"/>
              </w:rPr>
              <w:t>Family ID</w:t>
            </w:r>
          </w:p>
        </w:tc>
        <w:tc>
          <w:tcPr>
            <w:tcW w:w="2434" w:type="dxa"/>
            <w:tcBorders>
              <w:top w:val="single" w:sz="2" w:space="0" w:color="000000"/>
              <w:left w:val="single" w:sz="2" w:space="0" w:color="000000"/>
              <w:bottom w:val="single" w:sz="2" w:space="0" w:color="000000"/>
            </w:tcBorders>
            <w:tcMar>
              <w:top w:w="55" w:type="dxa"/>
              <w:left w:w="55" w:type="dxa"/>
              <w:bottom w:w="55" w:type="dxa"/>
              <w:right w:w="55" w:type="dxa"/>
            </w:tcMar>
          </w:tcPr>
          <w:p w14:paraId="08D3231D" w14:textId="77777777" w:rsidR="0079593D" w:rsidRDefault="00C07CF3">
            <w:pPr>
              <w:pStyle w:val="Textbody"/>
              <w:jc w:val="center"/>
              <w:rPr>
                <w:rFonts w:ascii="Liberation Serif" w:eastAsia="Yu Gothic Light" w:hAnsi="Liberation Serif" w:cs="Times New Roman" w:hint="eastAsia"/>
                <w:b/>
                <w:bCs/>
                <w:color w:val="555555"/>
                <w:sz w:val="28"/>
                <w:szCs w:val="28"/>
                <w:lang w:val="en-US"/>
              </w:rPr>
            </w:pPr>
            <w:r>
              <w:rPr>
                <w:rFonts w:ascii="Liberation Serif" w:eastAsia="Yu Gothic Light" w:hAnsi="Liberation Serif" w:cs="Times New Roman"/>
                <w:b/>
                <w:bCs/>
                <w:color w:val="555555"/>
                <w:sz w:val="28"/>
                <w:szCs w:val="28"/>
                <w:lang w:val="en-US"/>
              </w:rPr>
              <w:t>Within-family ID</w:t>
            </w:r>
          </w:p>
        </w:tc>
        <w:tc>
          <w:tcPr>
            <w:tcW w:w="1583" w:type="dxa"/>
            <w:tcBorders>
              <w:top w:val="single" w:sz="2" w:space="0" w:color="000000"/>
              <w:left w:val="single" w:sz="2" w:space="0" w:color="000000"/>
              <w:bottom w:val="single" w:sz="2" w:space="0" w:color="000000"/>
            </w:tcBorders>
            <w:tcMar>
              <w:top w:w="55" w:type="dxa"/>
              <w:left w:w="55" w:type="dxa"/>
              <w:bottom w:w="55" w:type="dxa"/>
              <w:right w:w="55" w:type="dxa"/>
            </w:tcMar>
          </w:tcPr>
          <w:p w14:paraId="26F6D55F" w14:textId="77777777" w:rsidR="0079593D" w:rsidRDefault="00C07CF3">
            <w:pPr>
              <w:pStyle w:val="Textbody"/>
              <w:jc w:val="center"/>
              <w:rPr>
                <w:rFonts w:ascii="Liberation Serif" w:eastAsia="Yu Gothic Light" w:hAnsi="Liberation Serif" w:cs="Times New Roman" w:hint="eastAsia"/>
                <w:b/>
                <w:bCs/>
                <w:color w:val="555555"/>
                <w:sz w:val="28"/>
                <w:szCs w:val="28"/>
                <w:lang w:val="en-US"/>
              </w:rPr>
            </w:pPr>
            <w:r>
              <w:rPr>
                <w:rFonts w:ascii="Liberation Serif" w:eastAsia="Yu Gothic Light" w:hAnsi="Liberation Serif" w:cs="Times New Roman"/>
                <w:b/>
                <w:bCs/>
                <w:color w:val="555555"/>
                <w:sz w:val="28"/>
                <w:szCs w:val="28"/>
                <w:lang w:val="en-US"/>
              </w:rPr>
              <w:t>SNP</w:t>
            </w:r>
          </w:p>
        </w:tc>
        <w:tc>
          <w:tcPr>
            <w:tcW w:w="1767" w:type="dxa"/>
            <w:tcBorders>
              <w:top w:val="single" w:sz="2" w:space="0" w:color="000000"/>
              <w:left w:val="single" w:sz="2" w:space="0" w:color="000000"/>
              <w:bottom w:val="single" w:sz="2" w:space="0" w:color="000000"/>
            </w:tcBorders>
            <w:tcMar>
              <w:top w:w="55" w:type="dxa"/>
              <w:left w:w="55" w:type="dxa"/>
              <w:bottom w:w="55" w:type="dxa"/>
              <w:right w:w="55" w:type="dxa"/>
            </w:tcMar>
          </w:tcPr>
          <w:p w14:paraId="66645C13" w14:textId="77777777" w:rsidR="0079593D" w:rsidRDefault="00C07CF3">
            <w:pPr>
              <w:pStyle w:val="Textbody"/>
              <w:jc w:val="center"/>
              <w:rPr>
                <w:rFonts w:ascii="Liberation Serif" w:eastAsia="Yu Gothic Light" w:hAnsi="Liberation Serif" w:cs="Times New Roman" w:hint="eastAsia"/>
                <w:b/>
                <w:bCs/>
                <w:color w:val="555555"/>
                <w:sz w:val="28"/>
                <w:szCs w:val="28"/>
              </w:rPr>
            </w:pPr>
            <w:r>
              <w:rPr>
                <w:rFonts w:ascii="Liberation Serif" w:eastAsia="Yu Gothic Light" w:hAnsi="Liberation Serif" w:cs="Times New Roman"/>
                <w:b/>
                <w:bCs/>
                <w:color w:val="555555"/>
                <w:sz w:val="28"/>
                <w:szCs w:val="28"/>
              </w:rPr>
              <w:t>Allele 1</w:t>
            </w:r>
          </w:p>
        </w:tc>
        <w:tc>
          <w:tcPr>
            <w:tcW w:w="23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32D3871" w14:textId="77777777" w:rsidR="0079593D" w:rsidRDefault="00C07CF3">
            <w:pPr>
              <w:pStyle w:val="Textbody"/>
              <w:jc w:val="center"/>
              <w:rPr>
                <w:rFonts w:ascii="Liberation Serif" w:eastAsia="Yu Gothic Light" w:hAnsi="Liberation Serif" w:cs="Times New Roman" w:hint="eastAsia"/>
                <w:b/>
                <w:bCs/>
                <w:color w:val="555555"/>
                <w:sz w:val="28"/>
                <w:szCs w:val="28"/>
              </w:rPr>
            </w:pPr>
            <w:r>
              <w:rPr>
                <w:rFonts w:ascii="Liberation Serif" w:eastAsia="Yu Gothic Light" w:hAnsi="Liberation Serif" w:cs="Times New Roman"/>
                <w:b/>
                <w:bCs/>
                <w:color w:val="555555"/>
                <w:sz w:val="28"/>
                <w:szCs w:val="28"/>
              </w:rPr>
              <w:t>Allele 2</w:t>
            </w:r>
          </w:p>
        </w:tc>
      </w:tr>
      <w:tr w:rsidR="0079593D" w14:paraId="5823E57C" w14:textId="77777777">
        <w:tc>
          <w:tcPr>
            <w:tcW w:w="2383" w:type="dxa"/>
            <w:tcBorders>
              <w:left w:val="single" w:sz="2" w:space="0" w:color="000000"/>
              <w:bottom w:val="single" w:sz="2" w:space="0" w:color="000000"/>
            </w:tcBorders>
            <w:tcMar>
              <w:top w:w="55" w:type="dxa"/>
              <w:left w:w="55" w:type="dxa"/>
              <w:bottom w:w="55" w:type="dxa"/>
              <w:right w:w="55" w:type="dxa"/>
            </w:tcMar>
          </w:tcPr>
          <w:p w14:paraId="3A0DD68D"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4632109</w:t>
            </w:r>
          </w:p>
        </w:tc>
        <w:tc>
          <w:tcPr>
            <w:tcW w:w="2434" w:type="dxa"/>
            <w:tcBorders>
              <w:left w:val="single" w:sz="2" w:space="0" w:color="000000"/>
              <w:bottom w:val="single" w:sz="2" w:space="0" w:color="000000"/>
            </w:tcBorders>
            <w:tcMar>
              <w:top w:w="55" w:type="dxa"/>
              <w:left w:w="55" w:type="dxa"/>
              <w:bottom w:w="55" w:type="dxa"/>
              <w:right w:w="55" w:type="dxa"/>
            </w:tcMar>
          </w:tcPr>
          <w:p w14:paraId="3FECBADC"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4632109</w:t>
            </w:r>
          </w:p>
        </w:tc>
        <w:tc>
          <w:tcPr>
            <w:tcW w:w="1583" w:type="dxa"/>
            <w:tcBorders>
              <w:left w:val="single" w:sz="2" w:space="0" w:color="000000"/>
              <w:bottom w:val="single" w:sz="2" w:space="0" w:color="000000"/>
            </w:tcBorders>
            <w:tcMar>
              <w:top w:w="55" w:type="dxa"/>
              <w:left w:w="55" w:type="dxa"/>
              <w:bottom w:w="55" w:type="dxa"/>
              <w:right w:w="55" w:type="dxa"/>
            </w:tcMar>
          </w:tcPr>
          <w:p w14:paraId="77C96961"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rs533090414</w:t>
            </w:r>
          </w:p>
        </w:tc>
        <w:tc>
          <w:tcPr>
            <w:tcW w:w="1767" w:type="dxa"/>
            <w:tcBorders>
              <w:left w:val="single" w:sz="2" w:space="0" w:color="000000"/>
              <w:bottom w:val="single" w:sz="2" w:space="0" w:color="000000"/>
            </w:tcBorders>
            <w:tcMar>
              <w:top w:w="55" w:type="dxa"/>
              <w:left w:w="55" w:type="dxa"/>
              <w:bottom w:w="55" w:type="dxa"/>
              <w:right w:w="55" w:type="dxa"/>
            </w:tcMar>
          </w:tcPr>
          <w:p w14:paraId="04DC97D1"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G</w:t>
            </w:r>
          </w:p>
        </w:tc>
        <w:tc>
          <w:tcPr>
            <w:tcW w:w="23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B8DDDB"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G</w:t>
            </w:r>
          </w:p>
        </w:tc>
      </w:tr>
      <w:tr w:rsidR="0079593D" w14:paraId="185E07E1" w14:textId="77777777">
        <w:tc>
          <w:tcPr>
            <w:tcW w:w="2383" w:type="dxa"/>
            <w:tcBorders>
              <w:left w:val="single" w:sz="2" w:space="0" w:color="000000"/>
              <w:bottom w:val="single" w:sz="2" w:space="0" w:color="000000"/>
            </w:tcBorders>
            <w:tcMar>
              <w:top w:w="55" w:type="dxa"/>
              <w:left w:w="55" w:type="dxa"/>
              <w:bottom w:w="55" w:type="dxa"/>
              <w:right w:w="55" w:type="dxa"/>
            </w:tcMar>
          </w:tcPr>
          <w:p w14:paraId="7427B876"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4632109</w:t>
            </w:r>
          </w:p>
        </w:tc>
        <w:tc>
          <w:tcPr>
            <w:tcW w:w="2434" w:type="dxa"/>
            <w:tcBorders>
              <w:left w:val="single" w:sz="2" w:space="0" w:color="000000"/>
              <w:bottom w:val="single" w:sz="2" w:space="0" w:color="000000"/>
            </w:tcBorders>
            <w:tcMar>
              <w:top w:w="55" w:type="dxa"/>
              <w:left w:w="55" w:type="dxa"/>
              <w:bottom w:w="55" w:type="dxa"/>
              <w:right w:w="55" w:type="dxa"/>
            </w:tcMar>
          </w:tcPr>
          <w:p w14:paraId="32DC6EB8"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4632109</w:t>
            </w:r>
          </w:p>
        </w:tc>
        <w:tc>
          <w:tcPr>
            <w:tcW w:w="1583" w:type="dxa"/>
            <w:tcBorders>
              <w:left w:val="single" w:sz="2" w:space="0" w:color="000000"/>
              <w:bottom w:val="single" w:sz="2" w:space="0" w:color="000000"/>
            </w:tcBorders>
            <w:tcMar>
              <w:top w:w="55" w:type="dxa"/>
              <w:left w:w="55" w:type="dxa"/>
              <w:bottom w:w="55" w:type="dxa"/>
              <w:right w:w="55" w:type="dxa"/>
            </w:tcMar>
          </w:tcPr>
          <w:p w14:paraId="4D905964"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rs529030968</w:t>
            </w:r>
          </w:p>
        </w:tc>
        <w:tc>
          <w:tcPr>
            <w:tcW w:w="1767" w:type="dxa"/>
            <w:tcBorders>
              <w:left w:val="single" w:sz="2" w:space="0" w:color="000000"/>
              <w:bottom w:val="single" w:sz="2" w:space="0" w:color="000000"/>
            </w:tcBorders>
            <w:tcMar>
              <w:top w:w="55" w:type="dxa"/>
              <w:left w:w="55" w:type="dxa"/>
              <w:bottom w:w="55" w:type="dxa"/>
              <w:right w:w="55" w:type="dxa"/>
            </w:tcMar>
          </w:tcPr>
          <w:p w14:paraId="35C23549"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C</w:t>
            </w:r>
          </w:p>
        </w:tc>
        <w:tc>
          <w:tcPr>
            <w:tcW w:w="23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82F0D5"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C</w:t>
            </w:r>
          </w:p>
        </w:tc>
      </w:tr>
      <w:tr w:rsidR="0079593D" w14:paraId="2184612D" w14:textId="77777777">
        <w:tc>
          <w:tcPr>
            <w:tcW w:w="2383" w:type="dxa"/>
            <w:tcBorders>
              <w:left w:val="single" w:sz="2" w:space="0" w:color="000000"/>
              <w:bottom w:val="single" w:sz="2" w:space="0" w:color="000000"/>
            </w:tcBorders>
            <w:tcMar>
              <w:top w:w="55" w:type="dxa"/>
              <w:left w:w="55" w:type="dxa"/>
              <w:bottom w:w="55" w:type="dxa"/>
              <w:right w:w="55" w:type="dxa"/>
            </w:tcMar>
          </w:tcPr>
          <w:p w14:paraId="6A60F6D0"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4632109</w:t>
            </w:r>
          </w:p>
        </w:tc>
        <w:tc>
          <w:tcPr>
            <w:tcW w:w="2434" w:type="dxa"/>
            <w:tcBorders>
              <w:left w:val="single" w:sz="2" w:space="0" w:color="000000"/>
              <w:bottom w:val="single" w:sz="2" w:space="0" w:color="000000"/>
            </w:tcBorders>
            <w:tcMar>
              <w:top w:w="55" w:type="dxa"/>
              <w:left w:w="55" w:type="dxa"/>
              <w:bottom w:w="55" w:type="dxa"/>
              <w:right w:w="55" w:type="dxa"/>
            </w:tcMar>
          </w:tcPr>
          <w:p w14:paraId="24E96C9F"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4632109</w:t>
            </w:r>
          </w:p>
        </w:tc>
        <w:tc>
          <w:tcPr>
            <w:tcW w:w="1583" w:type="dxa"/>
            <w:tcBorders>
              <w:left w:val="single" w:sz="2" w:space="0" w:color="000000"/>
              <w:bottom w:val="single" w:sz="2" w:space="0" w:color="000000"/>
            </w:tcBorders>
            <w:tcMar>
              <w:top w:w="55" w:type="dxa"/>
              <w:left w:w="55" w:type="dxa"/>
              <w:bottom w:w="55" w:type="dxa"/>
              <w:right w:w="55" w:type="dxa"/>
            </w:tcMar>
          </w:tcPr>
          <w:p w14:paraId="29F8C82F"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rs573301795</w:t>
            </w:r>
          </w:p>
        </w:tc>
        <w:tc>
          <w:tcPr>
            <w:tcW w:w="1767" w:type="dxa"/>
            <w:tcBorders>
              <w:left w:val="single" w:sz="2" w:space="0" w:color="000000"/>
              <w:bottom w:val="single" w:sz="2" w:space="0" w:color="000000"/>
            </w:tcBorders>
            <w:tcMar>
              <w:top w:w="55" w:type="dxa"/>
              <w:left w:w="55" w:type="dxa"/>
              <w:bottom w:w="55" w:type="dxa"/>
              <w:right w:w="55" w:type="dxa"/>
            </w:tcMar>
          </w:tcPr>
          <w:p w14:paraId="4824844C"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G</w:t>
            </w:r>
          </w:p>
        </w:tc>
        <w:tc>
          <w:tcPr>
            <w:tcW w:w="23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F42D8D"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G</w:t>
            </w:r>
          </w:p>
        </w:tc>
      </w:tr>
      <w:tr w:rsidR="0079593D" w14:paraId="058B98D8" w14:textId="77777777">
        <w:tc>
          <w:tcPr>
            <w:tcW w:w="2383" w:type="dxa"/>
            <w:tcBorders>
              <w:left w:val="single" w:sz="2" w:space="0" w:color="000000"/>
              <w:bottom w:val="single" w:sz="2" w:space="0" w:color="000000"/>
            </w:tcBorders>
            <w:tcMar>
              <w:top w:w="55" w:type="dxa"/>
              <w:left w:w="55" w:type="dxa"/>
              <w:bottom w:w="55" w:type="dxa"/>
              <w:right w:w="55" w:type="dxa"/>
            </w:tcMar>
          </w:tcPr>
          <w:p w14:paraId="6E90C4DA"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4632109</w:t>
            </w:r>
          </w:p>
        </w:tc>
        <w:tc>
          <w:tcPr>
            <w:tcW w:w="2434" w:type="dxa"/>
            <w:tcBorders>
              <w:left w:val="single" w:sz="2" w:space="0" w:color="000000"/>
              <w:bottom w:val="single" w:sz="2" w:space="0" w:color="000000"/>
            </w:tcBorders>
            <w:tcMar>
              <w:top w:w="55" w:type="dxa"/>
              <w:left w:w="55" w:type="dxa"/>
              <w:bottom w:w="55" w:type="dxa"/>
              <w:right w:w="55" w:type="dxa"/>
            </w:tcMar>
          </w:tcPr>
          <w:p w14:paraId="42DCC04D"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4632109</w:t>
            </w:r>
          </w:p>
        </w:tc>
        <w:tc>
          <w:tcPr>
            <w:tcW w:w="1583" w:type="dxa"/>
            <w:tcBorders>
              <w:left w:val="single" w:sz="2" w:space="0" w:color="000000"/>
              <w:bottom w:val="single" w:sz="2" w:space="0" w:color="000000"/>
            </w:tcBorders>
            <w:tcMar>
              <w:top w:w="55" w:type="dxa"/>
              <w:left w:w="55" w:type="dxa"/>
              <w:bottom w:w="55" w:type="dxa"/>
              <w:right w:w="55" w:type="dxa"/>
            </w:tcMar>
          </w:tcPr>
          <w:p w14:paraId="29CA3366"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rs534967597</w:t>
            </w:r>
          </w:p>
        </w:tc>
        <w:tc>
          <w:tcPr>
            <w:tcW w:w="1767" w:type="dxa"/>
            <w:tcBorders>
              <w:left w:val="single" w:sz="2" w:space="0" w:color="000000"/>
              <w:bottom w:val="single" w:sz="2" w:space="0" w:color="000000"/>
            </w:tcBorders>
            <w:tcMar>
              <w:top w:w="55" w:type="dxa"/>
              <w:left w:w="55" w:type="dxa"/>
              <w:bottom w:w="55" w:type="dxa"/>
              <w:right w:w="55" w:type="dxa"/>
            </w:tcMar>
          </w:tcPr>
          <w:p w14:paraId="4D229956"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G</w:t>
            </w:r>
          </w:p>
        </w:tc>
        <w:tc>
          <w:tcPr>
            <w:tcW w:w="23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14472" w14:textId="77777777" w:rsidR="0079593D" w:rsidRDefault="00C07CF3">
            <w:pPr>
              <w:pStyle w:val="TableContents"/>
              <w:jc w:val="center"/>
              <w:rPr>
                <w:rFonts w:ascii="Liberation Serif" w:eastAsia="Yu Gothic Light" w:hAnsi="Liberation Serif" w:cs="Times New Roman" w:hint="eastAsia"/>
                <w:sz w:val="28"/>
                <w:szCs w:val="28"/>
              </w:rPr>
            </w:pPr>
            <w:r>
              <w:rPr>
                <w:rFonts w:ascii="Liberation Serif" w:eastAsia="Yu Gothic Light" w:hAnsi="Liberation Serif" w:cs="Times New Roman"/>
                <w:sz w:val="28"/>
                <w:szCs w:val="28"/>
              </w:rPr>
              <w:t>G</w:t>
            </w:r>
          </w:p>
        </w:tc>
      </w:tr>
    </w:tbl>
    <w:p w14:paraId="57733843" w14:textId="77777777" w:rsidR="0079593D" w:rsidRDefault="00C07CF3">
      <w:pPr>
        <w:pStyle w:val="Standard"/>
        <w:rPr>
          <w:rFonts w:ascii="Liberation Serif" w:eastAsia="Yu Gothic Light" w:hAnsi="Liberation Serif" w:hint="eastAsia"/>
          <w:sz w:val="28"/>
          <w:szCs w:val="28"/>
          <w:lang w:val="en-US"/>
        </w:rPr>
      </w:pPr>
      <w:r>
        <w:rPr>
          <w:rFonts w:ascii="Liberation Serif" w:eastAsia="Yu Gothic Light" w:hAnsi="Liberation Serif"/>
          <w:b/>
          <w:bCs/>
          <w:sz w:val="28"/>
          <w:szCs w:val="28"/>
          <w:lang w:val="en-US"/>
        </w:rPr>
        <w:t>Table2</w:t>
      </w:r>
    </w:p>
    <w:p w14:paraId="7A42391B" w14:textId="77777777" w:rsidR="0079593D" w:rsidRDefault="0079593D">
      <w:pPr>
        <w:rPr>
          <w:rFonts w:ascii="Liberation Serif" w:eastAsia="Yu Gothic Light" w:hAnsi="Liberation Serif" w:hint="eastAsia"/>
          <w:sz w:val="28"/>
          <w:szCs w:val="28"/>
          <w:lang w:val="en-GB"/>
        </w:rPr>
      </w:pPr>
    </w:p>
    <w:p w14:paraId="5995A7AF" w14:textId="77777777" w:rsidR="0079593D" w:rsidRDefault="00C07CF3">
      <w:pPr>
        <w:rPr>
          <w:rFonts w:ascii="Liberation Serif" w:eastAsia="Yu Gothic Light" w:hAnsi="Liberation Serif" w:hint="eastAsia"/>
          <w:sz w:val="28"/>
          <w:szCs w:val="28"/>
          <w:lang w:val="en-GB"/>
        </w:rPr>
      </w:pPr>
      <w:r>
        <w:rPr>
          <w:rFonts w:ascii="Liberation Serif" w:eastAsia="Yu Gothic Light" w:hAnsi="Liberation Serif"/>
          <w:sz w:val="28"/>
          <w:szCs w:val="28"/>
          <w:lang w:val="en-GB"/>
        </w:rPr>
        <w:t>After we get the LGEN file we encoding the SNPs for each patient along with the ASSOC file.</w:t>
      </w:r>
    </w:p>
    <w:p w14:paraId="5D4ECD8C" w14:textId="77777777" w:rsidR="0079593D" w:rsidRPr="000E5D23" w:rsidRDefault="00C07CF3">
      <w:pPr>
        <w:rPr>
          <w:lang w:val="en-GB"/>
        </w:rPr>
      </w:pPr>
      <w:r>
        <w:rPr>
          <w:rFonts w:ascii="Liberation Serif" w:eastAsia="Yu Gothic Light" w:hAnsi="Liberation Serif"/>
          <w:sz w:val="28"/>
          <w:szCs w:val="28"/>
          <w:lang w:val="en-GB"/>
        </w:rPr>
        <w:t xml:space="preserve">If </w:t>
      </w:r>
      <w:commentRangeStart w:id="77"/>
      <w:r>
        <w:rPr>
          <w:rFonts w:ascii="Liberation Serif" w:eastAsia="Yu Gothic Light" w:hAnsi="Liberation Serif"/>
          <w:sz w:val="28"/>
          <w:szCs w:val="28"/>
          <w:lang w:val="en-GB"/>
        </w:rPr>
        <w:t xml:space="preserve">the allele </w:t>
      </w:r>
      <w:commentRangeEnd w:id="77"/>
      <w:r w:rsidR="0038648A">
        <w:rPr>
          <w:rStyle w:val="CommentReference"/>
        </w:rPr>
        <w:commentReference w:id="77"/>
      </w:r>
      <w:r>
        <w:rPr>
          <w:rFonts w:ascii="Liberation Serif" w:eastAsia="Yu Gothic Light" w:hAnsi="Liberation Serif"/>
          <w:sz w:val="28"/>
          <w:szCs w:val="28"/>
          <w:lang w:val="en-GB"/>
        </w:rPr>
        <w:t xml:space="preserve">in the LGEN file is </w:t>
      </w:r>
      <w:commentRangeStart w:id="78"/>
      <w:r>
        <w:rPr>
          <w:rFonts w:ascii="Liberation Serif" w:eastAsia="Yu Gothic Light" w:hAnsi="Liberation Serif"/>
          <w:sz w:val="28"/>
          <w:szCs w:val="28"/>
          <w:lang w:val="en-GB"/>
        </w:rPr>
        <w:t xml:space="preserve">the same as both the Minor and Major </w:t>
      </w:r>
      <w:commentRangeEnd w:id="78"/>
      <w:r w:rsidR="0038648A">
        <w:rPr>
          <w:rStyle w:val="CommentReference"/>
        </w:rPr>
        <w:commentReference w:id="78"/>
      </w:r>
      <w:r>
        <w:rPr>
          <w:rFonts w:ascii="Liberation Serif" w:eastAsia="Yu Gothic Light" w:hAnsi="Liberation Serif"/>
          <w:sz w:val="28"/>
          <w:szCs w:val="28"/>
          <w:lang w:val="en-GB"/>
        </w:rPr>
        <w:t xml:space="preserve">in ASSOC we then give it the value </w:t>
      </w:r>
      <w:proofErr w:type="gramStart"/>
      <w:r>
        <w:rPr>
          <w:rFonts w:ascii="Liberation Serif" w:eastAsia="Yu Gothic Light" w:hAnsi="Liberation Serif"/>
          <w:sz w:val="28"/>
          <w:szCs w:val="28"/>
          <w:lang w:val="en-GB"/>
        </w:rPr>
        <w:t>2 ,</w:t>
      </w:r>
      <w:proofErr w:type="gramEnd"/>
      <w:r>
        <w:rPr>
          <w:rFonts w:ascii="Liberation Serif" w:eastAsia="Yu Gothic Light" w:hAnsi="Liberation Serif"/>
          <w:sz w:val="28"/>
          <w:szCs w:val="28"/>
          <w:lang w:val="en-GB"/>
        </w:rPr>
        <w:t xml:space="preserve"> if it’s same with one of it we give </w:t>
      </w:r>
      <w:commentRangeStart w:id="79"/>
      <w:r>
        <w:rPr>
          <w:rFonts w:ascii="Liberation Serif" w:eastAsia="Yu Gothic Light" w:hAnsi="Liberation Serif"/>
          <w:sz w:val="28"/>
          <w:szCs w:val="28"/>
          <w:lang w:val="en-GB"/>
        </w:rPr>
        <w:t xml:space="preserve">him </w:t>
      </w:r>
      <w:commentRangeEnd w:id="79"/>
      <w:r w:rsidR="0038648A">
        <w:rPr>
          <w:rStyle w:val="CommentReference"/>
        </w:rPr>
        <w:commentReference w:id="79"/>
      </w:r>
      <w:r>
        <w:rPr>
          <w:rFonts w:ascii="Liberation Serif" w:eastAsia="Yu Gothic Light" w:hAnsi="Liberation Serif"/>
          <w:sz w:val="28"/>
          <w:szCs w:val="28"/>
          <w:lang w:val="en-GB"/>
        </w:rPr>
        <w:t xml:space="preserve">the value 1, finally if </w:t>
      </w:r>
      <w:proofErr w:type="spellStart"/>
      <w:r>
        <w:rPr>
          <w:rFonts w:ascii="Liberation Serif" w:eastAsia="Yu Gothic Light" w:hAnsi="Liberation Serif"/>
          <w:sz w:val="28"/>
          <w:szCs w:val="28"/>
          <w:lang w:val="en-GB"/>
        </w:rPr>
        <w:t>its</w:t>
      </w:r>
      <w:proofErr w:type="spellEnd"/>
      <w:r>
        <w:rPr>
          <w:rFonts w:ascii="Liberation Serif" w:eastAsia="Yu Gothic Light" w:hAnsi="Liberation Serif"/>
          <w:sz w:val="28"/>
          <w:szCs w:val="28"/>
          <w:lang w:val="en-GB"/>
        </w:rPr>
        <w:t xml:space="preserve"> not same with either we give him the value 0.</w:t>
      </w:r>
    </w:p>
    <w:p w14:paraId="3330600F" w14:textId="77777777" w:rsidR="0079593D" w:rsidRPr="000E5D23" w:rsidRDefault="0079593D">
      <w:pPr>
        <w:rPr>
          <w:lang w:val="en-GB"/>
        </w:rPr>
      </w:pPr>
    </w:p>
    <w:p w14:paraId="61E1DE03" w14:textId="77777777" w:rsidR="0079593D" w:rsidRPr="000E5D23" w:rsidRDefault="0079593D">
      <w:pPr>
        <w:rPr>
          <w:lang w:val="en-GB"/>
        </w:rPr>
      </w:pPr>
    </w:p>
    <w:p w14:paraId="310F0CA1" w14:textId="77777777" w:rsidR="0079593D" w:rsidRPr="000E5D23" w:rsidRDefault="0079593D">
      <w:pPr>
        <w:rPr>
          <w:lang w:val="en-GB"/>
        </w:rPr>
      </w:pPr>
    </w:p>
    <w:p w14:paraId="296459C7" w14:textId="77777777" w:rsidR="0079593D" w:rsidRPr="000E5D23" w:rsidRDefault="0079593D">
      <w:pPr>
        <w:rPr>
          <w:lang w:val="en-GB"/>
        </w:rPr>
      </w:pPr>
    </w:p>
    <w:p w14:paraId="09D4E03E" w14:textId="77777777" w:rsidR="0079593D" w:rsidRPr="000E5D23" w:rsidRDefault="0079593D">
      <w:pPr>
        <w:rPr>
          <w:lang w:val="en-GB"/>
        </w:rPr>
      </w:pPr>
    </w:p>
    <w:p w14:paraId="46AB5FCC" w14:textId="77777777" w:rsidR="0079593D" w:rsidRPr="000E5D23" w:rsidRDefault="0079593D">
      <w:pPr>
        <w:rPr>
          <w:lang w:val="en-GB"/>
        </w:rPr>
      </w:pPr>
    </w:p>
    <w:p w14:paraId="3786F492" w14:textId="77777777" w:rsidR="0079593D" w:rsidRPr="000E5D23" w:rsidRDefault="0079593D">
      <w:pPr>
        <w:rPr>
          <w:lang w:val="en-GB"/>
        </w:rPr>
      </w:pPr>
    </w:p>
    <w:p w14:paraId="4F614840" w14:textId="77777777" w:rsidR="0079593D" w:rsidRPr="000E5D23" w:rsidRDefault="0079593D">
      <w:pPr>
        <w:rPr>
          <w:lang w:val="en-GB"/>
        </w:rPr>
      </w:pPr>
    </w:p>
    <w:p w14:paraId="621D9677" w14:textId="77777777" w:rsidR="0079593D" w:rsidRPr="000E5D23" w:rsidRDefault="0079593D">
      <w:pPr>
        <w:rPr>
          <w:lang w:val="en-GB"/>
        </w:rPr>
      </w:pPr>
    </w:p>
    <w:p w14:paraId="24223D8E" w14:textId="77777777" w:rsidR="0079593D" w:rsidRPr="000E5D23" w:rsidRDefault="0079593D">
      <w:pPr>
        <w:rPr>
          <w:lang w:val="en-GB"/>
        </w:rPr>
      </w:pPr>
    </w:p>
    <w:p w14:paraId="50A040C2" w14:textId="77777777" w:rsidR="0079593D" w:rsidRPr="000E5D23" w:rsidRDefault="0079593D">
      <w:pPr>
        <w:rPr>
          <w:lang w:val="en-GB"/>
        </w:rPr>
      </w:pPr>
    </w:p>
    <w:p w14:paraId="2EE139F4" w14:textId="77777777" w:rsidR="0079593D" w:rsidRPr="000E5D23" w:rsidRDefault="0079593D">
      <w:pPr>
        <w:rPr>
          <w:lang w:val="en-GB"/>
        </w:rPr>
      </w:pPr>
    </w:p>
    <w:p w14:paraId="11791990" w14:textId="77777777" w:rsidR="0079593D" w:rsidRPr="000E5D23" w:rsidRDefault="0079593D">
      <w:pPr>
        <w:rPr>
          <w:lang w:val="en-GB"/>
        </w:rPr>
      </w:pPr>
    </w:p>
    <w:p w14:paraId="6DD66D92" w14:textId="77777777" w:rsidR="0079593D" w:rsidRPr="000E5D23" w:rsidRDefault="0079593D">
      <w:pPr>
        <w:pStyle w:val="Heading1"/>
        <w:rPr>
          <w:lang w:val="en-GB"/>
        </w:rPr>
      </w:pPr>
    </w:p>
    <w:p w14:paraId="56366616" w14:textId="77777777" w:rsidR="0079593D" w:rsidRPr="000E5D23" w:rsidRDefault="00C07CF3">
      <w:pPr>
        <w:pStyle w:val="Heading1"/>
        <w:rPr>
          <w:lang w:val="en-GB"/>
        </w:rPr>
      </w:pPr>
      <w:bookmarkStart w:id="80" w:name="_Toc4947554311"/>
      <w:commentRangeStart w:id="81"/>
      <w:commentRangeStart w:id="82"/>
      <w:r>
        <w:rPr>
          <w:rFonts w:ascii="Liberation Serif" w:hAnsi="Liberation Serif"/>
          <w:sz w:val="28"/>
          <w:szCs w:val="28"/>
          <w:lang w:val="en-US"/>
        </w:rPr>
        <w:t>C</w:t>
      </w:r>
      <w:bookmarkEnd w:id="80"/>
      <w:r>
        <w:rPr>
          <w:rFonts w:ascii="Liberation Serif" w:hAnsi="Liberation Serif"/>
          <w:sz w:val="28"/>
          <w:szCs w:val="28"/>
          <w:lang w:val="en-US"/>
        </w:rPr>
        <w:t>lassifier Methods</w:t>
      </w:r>
    </w:p>
    <w:p w14:paraId="7FF73121" w14:textId="77777777" w:rsidR="0079593D" w:rsidRDefault="00C07CF3">
      <w:pPr>
        <w:pStyle w:val="Subtitle"/>
        <w:rPr>
          <w:rFonts w:ascii="Liberation Serif" w:hAnsi="Liberation Serif" w:hint="eastAsia"/>
          <w:sz w:val="28"/>
          <w:szCs w:val="28"/>
          <w:lang w:val="en-GB"/>
        </w:rPr>
      </w:pPr>
      <w:r>
        <w:rPr>
          <w:rFonts w:eastAsia="Yu Gothic Light"/>
          <w:lang w:val="en-US"/>
        </w:rPr>
        <w:t>SNPs Selection</w:t>
      </w:r>
      <w:commentRangeEnd w:id="82"/>
      <w:r w:rsidR="0038648A">
        <w:rPr>
          <w:rStyle w:val="CommentReference"/>
          <w:rFonts w:ascii="Cambria" w:eastAsia="Times New Roman" w:hAnsi="Cambria" w:cs="Times New Roman"/>
          <w:color w:val="auto"/>
          <w:spacing w:val="0"/>
        </w:rPr>
        <w:commentReference w:id="82"/>
      </w:r>
    </w:p>
    <w:p w14:paraId="4924C8B5" w14:textId="77777777" w:rsidR="0079593D" w:rsidRDefault="00C07CF3">
      <w:pPr>
        <w:pStyle w:val="Standard"/>
        <w:rPr>
          <w:sz w:val="28"/>
          <w:szCs w:val="28"/>
          <w:lang w:val="en-US"/>
        </w:rPr>
      </w:pPr>
      <w:r>
        <w:rPr>
          <w:sz w:val="28"/>
          <w:szCs w:val="28"/>
          <w:lang w:val="en-US"/>
        </w:rPr>
        <w:t xml:space="preserve">First, we </w:t>
      </w:r>
      <w:commentRangeEnd w:id="81"/>
      <w:r w:rsidR="0038648A">
        <w:rPr>
          <w:rStyle w:val="CommentReference"/>
          <w:rFonts w:ascii="Cambria" w:eastAsia="Times New Roman" w:hAnsi="Cambria" w:cs="Times New Roman"/>
          <w:lang w:val="el-GR"/>
        </w:rPr>
        <w:commentReference w:id="81"/>
      </w:r>
      <w:r>
        <w:rPr>
          <w:sz w:val="28"/>
          <w:szCs w:val="28"/>
          <w:lang w:val="en-US"/>
        </w:rPr>
        <w:t xml:space="preserve">calculate </w:t>
      </w:r>
      <w:commentRangeStart w:id="83"/>
      <w:r>
        <w:rPr>
          <w:sz w:val="28"/>
          <w:szCs w:val="28"/>
          <w:lang w:val="en-US"/>
        </w:rPr>
        <w:t xml:space="preserve">the correlation of SNPs </w:t>
      </w:r>
      <w:commentRangeEnd w:id="83"/>
      <w:r w:rsidR="0038648A">
        <w:rPr>
          <w:rStyle w:val="CommentReference"/>
          <w:rFonts w:ascii="Cambria" w:eastAsia="Times New Roman" w:hAnsi="Cambria" w:cs="Times New Roman"/>
          <w:lang w:val="el-GR"/>
        </w:rPr>
        <w:commentReference w:id="83"/>
      </w:r>
      <w:r>
        <w:rPr>
          <w:sz w:val="28"/>
          <w:szCs w:val="28"/>
          <w:lang w:val="en-US"/>
        </w:rPr>
        <w:t xml:space="preserve">and divide them into two categories the low correlation and the high correlation category. Correlation is a metric that shows us the dependence of two variables. Correlation formula of two SNPs is defined </w:t>
      </w:r>
      <w:proofErr w:type="gramStart"/>
      <w:r>
        <w:rPr>
          <w:sz w:val="28"/>
          <w:szCs w:val="28"/>
          <w:lang w:val="en-US"/>
        </w:rPr>
        <w:t>as  COR</w:t>
      </w:r>
      <w:proofErr w:type="gramEnd"/>
      <w:r>
        <w:rPr>
          <w:sz w:val="28"/>
          <w:szCs w:val="28"/>
          <w:lang w:val="en-US"/>
        </w:rPr>
        <w:t>(X,Y) = COV(X,Y) / VAR(X)*VAR(Y)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e>
        </m:nary>
        <m:f>
          <m:fPr>
            <m:type m:val="lin"/>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e>
                  <m:sup>
                    <m:r>
                      <w:rPr>
                        <w:rFonts w:ascii="Cambria Math" w:hAnsi="Cambria Math"/>
                      </w:rPr>
                      <m:t>2</m:t>
                    </m:r>
                  </m:sup>
                </m:sSup>
              </m:e>
            </m:rad>
          </m:den>
        </m:f>
      </m:oMath>
      <w:r>
        <w:rPr>
          <w:sz w:val="28"/>
          <w:szCs w:val="28"/>
          <w:lang w:val="en-US"/>
        </w:rPr>
        <w:t xml:space="preserve"> .  In low correlation, belong SNPs which do not have correlation equal or higher to 0.7 with no one SNP. The rest of SNPs belong to high correlation category. Properties </w:t>
      </w:r>
      <w:proofErr w:type="spellStart"/>
      <w:r>
        <w:rPr>
          <w:sz w:val="28"/>
          <w:szCs w:val="28"/>
          <w:lang w:val="en-US"/>
        </w:rPr>
        <w:t>os</w:t>
      </w:r>
      <w:proofErr w:type="spellEnd"/>
      <w:r>
        <w:rPr>
          <w:sz w:val="28"/>
          <w:szCs w:val="28"/>
          <w:lang w:val="en-US"/>
        </w:rPr>
        <w:t xml:space="preserve"> Correlation:</w:t>
      </w:r>
    </w:p>
    <w:p w14:paraId="23349C33" w14:textId="77777777" w:rsidR="0079593D" w:rsidRDefault="0079593D">
      <w:pPr>
        <w:pStyle w:val="Standard"/>
        <w:rPr>
          <w:sz w:val="28"/>
          <w:szCs w:val="28"/>
          <w:lang w:val="en-US"/>
        </w:rPr>
      </w:pPr>
    </w:p>
    <w:p w14:paraId="34591F34" w14:textId="77777777" w:rsidR="0079593D" w:rsidRDefault="00C07CF3">
      <w:pPr>
        <w:pStyle w:val="Standard"/>
        <w:numPr>
          <w:ilvl w:val="0"/>
          <w:numId w:val="3"/>
        </w:numPr>
        <w:tabs>
          <w:tab w:val="left" w:pos="1260"/>
        </w:tabs>
        <w:rPr>
          <w:rFonts w:ascii="Liberation Serif" w:hAnsi="Liberation Serif"/>
          <w:color w:val="000000"/>
          <w:lang w:val="el-GR"/>
        </w:rPr>
      </w:pPr>
      <m:oMath>
        <m:r>
          <w:rPr>
            <w:rFonts w:ascii="Cambria Math" w:hAnsi="Cambria Math"/>
          </w:rPr>
          <m:t>-1≤COR(X,Y)≤1</m:t>
        </m:r>
      </m:oMath>
    </w:p>
    <w:p w14:paraId="5A0EDD17" w14:textId="77777777" w:rsidR="0079593D" w:rsidRDefault="00C07CF3">
      <w:pPr>
        <w:pStyle w:val="Standard"/>
        <w:numPr>
          <w:ilvl w:val="0"/>
          <w:numId w:val="3"/>
        </w:numPr>
        <w:tabs>
          <w:tab w:val="left" w:pos="1260"/>
        </w:tabs>
        <w:rPr>
          <w:rFonts w:ascii="Liberation Serif" w:hAnsi="Liberation Serif"/>
          <w:color w:val="000000"/>
          <w:lang w:val="en-US"/>
        </w:rPr>
      </w:pPr>
      <w:r>
        <w:rPr>
          <w:rFonts w:ascii="Liberation Serif" w:hAnsi="Liberation Serif"/>
          <w:color w:val="000000"/>
          <w:lang w:val="en-US"/>
        </w:rPr>
        <w:t>COR(X,Y) = COR(Y,X)</w:t>
      </w:r>
    </w:p>
    <w:p w14:paraId="074494F9" w14:textId="77777777" w:rsidR="0079593D" w:rsidRDefault="00C07CF3">
      <w:pPr>
        <w:pStyle w:val="Standard"/>
        <w:numPr>
          <w:ilvl w:val="0"/>
          <w:numId w:val="3"/>
        </w:numPr>
        <w:rPr>
          <w:rFonts w:ascii="Liberation Serif" w:hAnsi="Liberation Serif"/>
          <w:color w:val="000000"/>
          <w:lang w:val="en-US"/>
        </w:rPr>
      </w:pPr>
      <w:r>
        <w:rPr>
          <w:rFonts w:ascii="Liberation Serif" w:hAnsi="Liberation Serif"/>
          <w:color w:val="000000"/>
          <w:lang w:val="en-US"/>
        </w:rPr>
        <w:t>COR(X,X) = 1</w:t>
      </w:r>
    </w:p>
    <w:p w14:paraId="6D13D139" w14:textId="77777777" w:rsidR="0079593D" w:rsidRDefault="0079593D">
      <w:pPr>
        <w:pStyle w:val="Standard"/>
      </w:pPr>
    </w:p>
    <w:p w14:paraId="2C4E5D76" w14:textId="77777777" w:rsidR="0079593D" w:rsidRDefault="00C07CF3">
      <w:pPr>
        <w:pStyle w:val="Heading1"/>
        <w:rPr>
          <w:rFonts w:ascii="Liberation Serif" w:hAnsi="Liberation Serif" w:hint="eastAsia"/>
          <w:sz w:val="28"/>
          <w:szCs w:val="28"/>
          <w:lang w:val="en-US"/>
        </w:rPr>
      </w:pPr>
      <w:bookmarkStart w:id="84" w:name="_Toc49475543111"/>
      <w:r>
        <w:rPr>
          <w:rFonts w:ascii="Liberation Serif" w:hAnsi="Liberation Serif"/>
          <w:sz w:val="28"/>
          <w:szCs w:val="28"/>
          <w:lang w:val="en-US"/>
        </w:rPr>
        <w:t>C</w:t>
      </w:r>
      <w:bookmarkEnd w:id="84"/>
      <w:r>
        <w:rPr>
          <w:rFonts w:ascii="Liberation Serif" w:hAnsi="Liberation Serif"/>
          <w:sz w:val="28"/>
          <w:szCs w:val="28"/>
          <w:lang w:val="en-US"/>
        </w:rPr>
        <w:t>lassifier Methods</w:t>
      </w:r>
    </w:p>
    <w:p w14:paraId="5564451E" w14:textId="77777777" w:rsidR="0079593D" w:rsidRDefault="00C07CF3">
      <w:pPr>
        <w:pStyle w:val="Subtitle"/>
        <w:rPr>
          <w:rFonts w:ascii="Liberation Serif" w:hAnsi="Liberation Serif" w:hint="eastAsia"/>
          <w:sz w:val="28"/>
          <w:szCs w:val="28"/>
          <w:lang w:val="en-GB"/>
        </w:rPr>
      </w:pPr>
      <w:r>
        <w:rPr>
          <w:rFonts w:eastAsia="Yu Gothic Light"/>
          <w:lang w:val="en-US"/>
        </w:rPr>
        <w:t>Bernoulli Classifier</w:t>
      </w:r>
    </w:p>
    <w:p w14:paraId="02BC7428" w14:textId="77777777" w:rsidR="0079593D" w:rsidRDefault="00C07CF3">
      <w:pPr>
        <w:pStyle w:val="Standard"/>
        <w:numPr>
          <w:ilvl w:val="0"/>
          <w:numId w:val="4"/>
        </w:numPr>
        <w:rPr>
          <w:b/>
          <w:bCs/>
          <w:sz w:val="36"/>
          <w:szCs w:val="36"/>
          <w:lang w:val="en-US"/>
        </w:rPr>
      </w:pPr>
      <w:commentRangeStart w:id="85"/>
      <w:r>
        <w:rPr>
          <w:b/>
          <w:bCs/>
          <w:sz w:val="36"/>
          <w:szCs w:val="36"/>
          <w:lang w:val="en-US"/>
        </w:rPr>
        <w:t>Bernoulli</w:t>
      </w:r>
      <w:commentRangeEnd w:id="85"/>
      <w:r w:rsidR="0038648A">
        <w:rPr>
          <w:rStyle w:val="CommentReference"/>
          <w:rFonts w:ascii="Cambria" w:eastAsia="Times New Roman" w:hAnsi="Cambria" w:cs="Times New Roman"/>
          <w:lang w:val="el-GR"/>
        </w:rPr>
        <w:commentReference w:id="85"/>
      </w:r>
    </w:p>
    <w:p w14:paraId="12C0D75C" w14:textId="77777777" w:rsidR="0079593D" w:rsidRDefault="0079593D">
      <w:pPr>
        <w:pStyle w:val="Standard"/>
        <w:rPr>
          <w:sz w:val="28"/>
          <w:szCs w:val="28"/>
          <w:lang w:val="en-US"/>
        </w:rPr>
      </w:pPr>
    </w:p>
    <w:p w14:paraId="0B129A14" w14:textId="77777777" w:rsidR="0079593D" w:rsidRDefault="00C07CF3">
      <w:pPr>
        <w:pStyle w:val="Standard"/>
        <w:rPr>
          <w:sz w:val="28"/>
          <w:szCs w:val="28"/>
          <w:lang w:val="en-US"/>
        </w:rPr>
      </w:pPr>
      <w:r>
        <w:rPr>
          <w:sz w:val="28"/>
          <w:szCs w:val="28"/>
          <w:lang w:val="en-US"/>
        </w:rPr>
        <w:t>In probability theory and statistics, the Bernoulli distribution, named after Swiss scientist Jacob Bernoulli, is the probability distribution of a random var</w:t>
      </w:r>
      <w:r>
        <w:rPr>
          <w:sz w:val="28"/>
          <w:szCs w:val="28"/>
          <w:lang w:val="en-US"/>
        </w:rPr>
        <w:t>i</w:t>
      </w:r>
      <w:r>
        <w:rPr>
          <w:sz w:val="28"/>
          <w:szCs w:val="28"/>
          <w:lang w:val="en-US"/>
        </w:rPr>
        <w:t>able which takes the value 1 with probability  p and the value 0 with probabi</w:t>
      </w:r>
      <w:r>
        <w:rPr>
          <w:sz w:val="28"/>
          <w:szCs w:val="28"/>
          <w:lang w:val="en-US"/>
        </w:rPr>
        <w:t>l</w:t>
      </w:r>
      <w:r>
        <w:rPr>
          <w:sz w:val="28"/>
          <w:szCs w:val="28"/>
          <w:lang w:val="en-US"/>
        </w:rPr>
        <w:t xml:space="preserve">ity  q=1-p — i.e., the probability distribution of any single experiment that asks a yes-no question; the question results in a </w:t>
      </w:r>
      <w:proofErr w:type="spellStart"/>
      <w:r>
        <w:rPr>
          <w:sz w:val="28"/>
          <w:szCs w:val="28"/>
          <w:lang w:val="en-US"/>
        </w:rPr>
        <w:t>boolean</w:t>
      </w:r>
      <w:proofErr w:type="spellEnd"/>
      <w:r>
        <w:rPr>
          <w:sz w:val="28"/>
          <w:szCs w:val="28"/>
          <w:lang w:val="en-US"/>
        </w:rPr>
        <w:t>-valued outcome, a single bit of information whose value is success/yes/true/one with probability p and failure/no/false/zero with probability q. It can be used to represent a coin toss where 1 and 0 would represent "head" and "tail" (or vice versa), respectively. In particular, unfair coins would have p\</w:t>
      </w:r>
      <w:proofErr w:type="spellStart"/>
      <w:r>
        <w:rPr>
          <w:sz w:val="28"/>
          <w:szCs w:val="28"/>
          <w:lang w:val="en-US"/>
        </w:rPr>
        <w:t>neq</w:t>
      </w:r>
      <w:proofErr w:type="spellEnd"/>
      <w:r>
        <w:rPr>
          <w:sz w:val="28"/>
          <w:szCs w:val="28"/>
          <w:lang w:val="en-US"/>
        </w:rPr>
        <w:t xml:space="preserve"> 0.5.</w:t>
      </w:r>
    </w:p>
    <w:p w14:paraId="63AD977A" w14:textId="77777777" w:rsidR="0079593D" w:rsidRDefault="00C07CF3">
      <w:pPr>
        <w:pStyle w:val="Standard"/>
        <w:rPr>
          <w:sz w:val="28"/>
          <w:szCs w:val="28"/>
          <w:lang w:val="en-US"/>
        </w:rPr>
      </w:pPr>
      <w:r>
        <w:rPr>
          <w:sz w:val="28"/>
          <w:szCs w:val="28"/>
          <w:lang w:val="en-US"/>
        </w:rPr>
        <w:t>The Bernoulli distribution is a special case of the binomial distribution where a single experiment/trial is conducted (n=1). It is also a special case of the two-point distribution, for which the outcome need not be a bit, i.e., the two poss</w:t>
      </w:r>
      <w:r>
        <w:rPr>
          <w:sz w:val="28"/>
          <w:szCs w:val="28"/>
          <w:lang w:val="en-US"/>
        </w:rPr>
        <w:t>i</w:t>
      </w:r>
      <w:r>
        <w:rPr>
          <w:sz w:val="28"/>
          <w:szCs w:val="28"/>
          <w:lang w:val="en-US"/>
        </w:rPr>
        <w:t>ble outcomes need not be 0 and 1.</w:t>
      </w:r>
    </w:p>
    <w:p w14:paraId="15991597" w14:textId="77777777" w:rsidR="0079593D" w:rsidRDefault="0079593D">
      <w:pPr>
        <w:pStyle w:val="Standard"/>
        <w:rPr>
          <w:sz w:val="28"/>
          <w:szCs w:val="28"/>
          <w:lang w:val="en-US"/>
        </w:rPr>
      </w:pPr>
    </w:p>
    <w:p w14:paraId="2CDDF568" w14:textId="77777777" w:rsidR="0079593D" w:rsidRDefault="00C07CF3">
      <w:pPr>
        <w:pStyle w:val="Standard"/>
        <w:rPr>
          <w:sz w:val="28"/>
          <w:szCs w:val="28"/>
          <w:lang w:val="en-US"/>
        </w:rPr>
      </w:pPr>
      <w:r>
        <w:rPr>
          <w:sz w:val="28"/>
          <w:szCs w:val="28"/>
          <w:lang w:val="en-US"/>
        </w:rPr>
        <w:t>The decision rule for Bernoulli naive Bayes is based on</w:t>
      </w:r>
    </w:p>
    <w:p w14:paraId="5A1C6F6C" w14:textId="77777777" w:rsidR="0079593D" w:rsidRDefault="00C07CF3">
      <w:pPr>
        <w:pStyle w:val="Standard"/>
        <w:rPr>
          <w:sz w:val="28"/>
          <w:szCs w:val="28"/>
          <w:lang w:val="en-US"/>
        </w:rPr>
      </w:pPr>
      <m:oMathPara>
        <m:oMathParaPr>
          <m:jc m:val="left"/>
        </m:oMathParaPr>
        <m:oMath>
          <m:r>
            <w:rPr>
              <w:rFonts w:ascii="Cambria Math" w:hAnsi="Cambria Math"/>
            </w:rPr>
            <m:t>P(X∣</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p</m:t>
              </m:r>
            </m:e>
            <m:sub>
              <m:r>
                <w:rPr>
                  <w:rFonts w:ascii="Cambria Math" w:hAnsi="Cambria Math"/>
                </w:rPr>
                <m:t>ki</m:t>
              </m:r>
            </m:sub>
            <m: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up>
          </m:sSubSup>
          <m:sSup>
            <m:sSupPr>
              <m:ctrlPr>
                <w:rPr>
                  <w:rFonts w:ascii="Cambria Math" w:hAnsi="Cambria Math"/>
                </w:rPr>
              </m:ctrlPr>
            </m:sSup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ki</m:t>
                  </m:r>
                </m:sub>
              </m:sSub>
              <m:r>
                <w:rPr>
                  <w:rFonts w:ascii="Cambria Math" w:hAnsi="Cambria Math"/>
                </w:rPr>
                <m:t>)</m:t>
              </m:r>
            </m:e>
            <m:sup>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up>
          </m:sSup>
        </m:oMath>
      </m:oMathPara>
    </w:p>
    <w:p w14:paraId="0FEB5782" w14:textId="77777777" w:rsidR="0079593D" w:rsidRDefault="00C07CF3">
      <w:pPr>
        <w:pStyle w:val="Standard"/>
        <w:rPr>
          <w:rFonts w:ascii="Liberation Serif" w:hAnsi="Liberation Serif"/>
          <w:sz w:val="28"/>
          <w:szCs w:val="28"/>
          <w:lang w:val="en-US"/>
        </w:rPr>
      </w:pPr>
      <w:proofErr w:type="gramStart"/>
      <w:r>
        <w:rPr>
          <w:rFonts w:eastAsia="Yu Gothic Light"/>
          <w:lang w:val="en-US"/>
        </w:rPr>
        <w:t>where</w:t>
      </w:r>
      <w:proofErr w:type="gramEnd"/>
      <w:r>
        <w:rPr>
          <w:rFonts w:eastAsia="Yu Gothic Light"/>
          <w:lang w:val="en-US"/>
        </w:rPr>
        <w:t xml:space="preserve"> </w:t>
      </w:r>
      <m:oMath>
        <m:sSub>
          <m:sSubPr>
            <m:ctrlPr>
              <w:rPr>
                <w:rFonts w:ascii="Cambria Math" w:hAnsi="Cambria Math"/>
              </w:rPr>
            </m:ctrlPr>
          </m:sSubPr>
          <m:e>
            <m:r>
              <w:rPr>
                <w:rFonts w:ascii="Cambria Math" w:hAnsi="Cambria Math"/>
              </w:rPr>
              <m:t>p</m:t>
            </m:r>
          </m:e>
          <m:sub>
            <m:r>
              <w:rPr>
                <w:rFonts w:ascii="Cambria Math" w:hAnsi="Cambria Math"/>
              </w:rPr>
              <m:t>ki</m:t>
            </m:r>
          </m:sub>
        </m:sSub>
      </m:oMath>
      <w:r>
        <w:rPr>
          <w:rFonts w:eastAsia="Yu Gothic Light"/>
          <w:lang w:val="en-US"/>
        </w:rPr>
        <w:t xml:space="preserve">is the probability of class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eastAsia="Yu Gothic Light"/>
          <w:lang w:val="en-US"/>
        </w:rPr>
        <w:t xml:space="preserve">generating the term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Yu Gothic Light"/>
          <w:lang w:val="en-US"/>
        </w:rPr>
        <w:t>.</w:t>
      </w:r>
    </w:p>
    <w:p w14:paraId="5288BE76" w14:textId="77777777" w:rsidR="0079593D" w:rsidRDefault="0079593D">
      <w:pPr>
        <w:pStyle w:val="Standard"/>
        <w:rPr>
          <w:rFonts w:ascii="Liberation Serif" w:hAnsi="Liberation Serif"/>
          <w:sz w:val="28"/>
          <w:szCs w:val="28"/>
          <w:lang w:val="en-US"/>
        </w:rPr>
      </w:pPr>
    </w:p>
    <w:p w14:paraId="62FFA376" w14:textId="77777777" w:rsidR="0079593D" w:rsidRDefault="00C07CF3">
      <w:pPr>
        <w:pStyle w:val="Heading1"/>
        <w:rPr>
          <w:rFonts w:ascii="Liberation Serif" w:hAnsi="Liberation Serif" w:hint="eastAsia"/>
          <w:sz w:val="28"/>
          <w:szCs w:val="28"/>
          <w:lang w:val="en-US"/>
        </w:rPr>
      </w:pPr>
      <w:bookmarkStart w:id="86" w:name="_Toc494755431111"/>
      <w:commentRangeStart w:id="87"/>
      <w:r>
        <w:rPr>
          <w:rFonts w:ascii="Liberation Serif" w:hAnsi="Liberation Serif"/>
          <w:sz w:val="28"/>
          <w:szCs w:val="28"/>
          <w:lang w:val="en-US"/>
        </w:rPr>
        <w:lastRenderedPageBreak/>
        <w:t>C</w:t>
      </w:r>
      <w:bookmarkEnd w:id="86"/>
      <w:r>
        <w:rPr>
          <w:rFonts w:ascii="Liberation Serif" w:hAnsi="Liberation Serif"/>
          <w:sz w:val="28"/>
          <w:szCs w:val="28"/>
          <w:lang w:val="en-US"/>
        </w:rPr>
        <w:t>lassifier Methods</w:t>
      </w:r>
      <w:commentRangeEnd w:id="87"/>
      <w:r w:rsidR="00525DC2">
        <w:rPr>
          <w:rStyle w:val="CommentReference"/>
          <w:rFonts w:ascii="Cambria" w:eastAsia="Times New Roman" w:hAnsi="Cambria"/>
          <w:color w:val="auto"/>
        </w:rPr>
        <w:commentReference w:id="87"/>
      </w:r>
    </w:p>
    <w:p w14:paraId="042EC39B" w14:textId="77777777" w:rsidR="0079593D" w:rsidRDefault="00C07CF3">
      <w:pPr>
        <w:pStyle w:val="Subtitle"/>
        <w:rPr>
          <w:rFonts w:ascii="Liberation Serif" w:hAnsi="Liberation Serif" w:hint="eastAsia"/>
          <w:sz w:val="28"/>
          <w:szCs w:val="28"/>
          <w:lang w:val="en-GB"/>
        </w:rPr>
      </w:pPr>
      <w:r>
        <w:rPr>
          <w:rFonts w:eastAsia="Yu Gothic Light"/>
          <w:lang w:val="en-US"/>
        </w:rPr>
        <w:t>SVM</w:t>
      </w:r>
      <w:r>
        <w:rPr>
          <w:rFonts w:eastAsia="Yu Gothic Light"/>
          <w:lang w:val="en-GB"/>
        </w:rPr>
        <w:t xml:space="preserve"> Classifier</w:t>
      </w:r>
    </w:p>
    <w:p w14:paraId="1112CDB4" w14:textId="77777777" w:rsidR="0079593D" w:rsidRDefault="00C07CF3">
      <w:pPr>
        <w:pStyle w:val="Standard"/>
        <w:numPr>
          <w:ilvl w:val="0"/>
          <w:numId w:val="5"/>
        </w:numPr>
        <w:rPr>
          <w:b/>
          <w:bCs/>
          <w:sz w:val="36"/>
          <w:szCs w:val="36"/>
        </w:rPr>
      </w:pPr>
      <w:r>
        <w:rPr>
          <w:b/>
          <w:bCs/>
          <w:sz w:val="36"/>
          <w:szCs w:val="36"/>
        </w:rPr>
        <w:t>Support Vector Machines(SVM)</w:t>
      </w:r>
    </w:p>
    <w:p w14:paraId="196A354E" w14:textId="77777777" w:rsidR="0079593D" w:rsidRDefault="0079593D">
      <w:pPr>
        <w:pStyle w:val="Standard"/>
      </w:pPr>
    </w:p>
    <w:p w14:paraId="1A8BACAF" w14:textId="77777777" w:rsidR="0079593D" w:rsidRDefault="0079593D">
      <w:pPr>
        <w:pStyle w:val="Standard"/>
      </w:pPr>
    </w:p>
    <w:p w14:paraId="7B6C63A7" w14:textId="77777777" w:rsidR="0079593D" w:rsidRDefault="00C07CF3">
      <w:pPr>
        <w:pStyle w:val="Standard"/>
        <w:rPr>
          <w:rFonts w:ascii="Arial" w:hAnsi="Arial"/>
          <w:sz w:val="30"/>
          <w:szCs w:val="30"/>
        </w:rPr>
      </w:pPr>
      <w:r>
        <w:rPr>
          <w:rFonts w:ascii="Arial" w:hAnsi="Arial"/>
          <w:sz w:val="30"/>
          <w:szCs w:val="30"/>
        </w:rPr>
        <w:t>In machine learning, support vector machines are supervised lear</w:t>
      </w:r>
      <w:r>
        <w:rPr>
          <w:rFonts w:ascii="Arial" w:hAnsi="Arial"/>
          <w:sz w:val="30"/>
          <w:szCs w:val="30"/>
        </w:rPr>
        <w:t>n</w:t>
      </w:r>
      <w:r>
        <w:rPr>
          <w:rFonts w:ascii="Arial" w:hAnsi="Arial"/>
          <w:sz w:val="30"/>
          <w:szCs w:val="30"/>
        </w:rPr>
        <w:t xml:space="preserve">ing models with associated learning algorithms that </w:t>
      </w:r>
      <w:proofErr w:type="spellStart"/>
      <w:r>
        <w:rPr>
          <w:rFonts w:ascii="Arial" w:hAnsi="Arial"/>
          <w:sz w:val="30"/>
          <w:szCs w:val="30"/>
        </w:rPr>
        <w:t>analyze</w:t>
      </w:r>
      <w:proofErr w:type="spellEnd"/>
      <w:r>
        <w:rPr>
          <w:rFonts w:ascii="Arial" w:hAnsi="Arial"/>
          <w:sz w:val="30"/>
          <w:szCs w:val="30"/>
        </w:rPr>
        <w:t xml:space="preserve"> data used for classification and regression analysis. Given a set of trai</w:t>
      </w:r>
      <w:r>
        <w:rPr>
          <w:rFonts w:ascii="Arial" w:hAnsi="Arial"/>
          <w:sz w:val="30"/>
          <w:szCs w:val="30"/>
        </w:rPr>
        <w:t>n</w:t>
      </w:r>
      <w:r>
        <w:rPr>
          <w:rFonts w:ascii="Arial" w:hAnsi="Arial"/>
          <w:sz w:val="30"/>
          <w:szCs w:val="30"/>
        </w:rPr>
        <w:t>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w:t>
      </w:r>
      <w:r>
        <w:rPr>
          <w:rFonts w:ascii="Arial" w:hAnsi="Arial"/>
          <w:sz w:val="30"/>
          <w:szCs w:val="30"/>
        </w:rPr>
        <w:t>d</w:t>
      </w:r>
      <w:r>
        <w:rPr>
          <w:rFonts w:ascii="Arial" w:hAnsi="Arial"/>
          <w:sz w:val="30"/>
          <w:szCs w:val="30"/>
        </w:rPr>
        <w:t>ed by a clear gap that is as wide as possible. New examples are then mapped into that same space and predicted to belong to a category based on which side of the gap they fall.</w:t>
      </w:r>
    </w:p>
    <w:p w14:paraId="0837F2B6" w14:textId="77777777" w:rsidR="0079593D" w:rsidRDefault="0079593D">
      <w:pPr>
        <w:pStyle w:val="Standard"/>
        <w:rPr>
          <w:rFonts w:ascii="Arial" w:hAnsi="Arial"/>
          <w:sz w:val="30"/>
          <w:szCs w:val="30"/>
        </w:rPr>
      </w:pPr>
    </w:p>
    <w:p w14:paraId="6566D91A" w14:textId="77777777" w:rsidR="0079593D" w:rsidRDefault="0079593D">
      <w:pPr>
        <w:pStyle w:val="Standard"/>
        <w:rPr>
          <w:rFonts w:ascii="Arial" w:hAnsi="Arial"/>
          <w:sz w:val="30"/>
          <w:szCs w:val="30"/>
        </w:rPr>
      </w:pPr>
    </w:p>
    <w:p w14:paraId="35A3A1FF" w14:textId="77777777" w:rsidR="0079593D" w:rsidRDefault="00C07CF3">
      <w:pPr>
        <w:pStyle w:val="Standard"/>
        <w:rPr>
          <w:rFonts w:ascii="Arial" w:hAnsi="Arial"/>
          <w:b/>
          <w:bCs/>
          <w:sz w:val="30"/>
          <w:szCs w:val="30"/>
          <w:lang w:val="en-US"/>
        </w:rPr>
      </w:pPr>
      <w:r>
        <w:rPr>
          <w:rFonts w:ascii="Arial" w:hAnsi="Arial"/>
          <w:b/>
          <w:bCs/>
          <w:sz w:val="30"/>
          <w:szCs w:val="30"/>
          <w:lang w:val="en-US"/>
        </w:rPr>
        <w:t>Linear</w:t>
      </w:r>
    </w:p>
    <w:p w14:paraId="618A8E86" w14:textId="77777777" w:rsidR="0079593D" w:rsidRDefault="0079593D">
      <w:pPr>
        <w:pStyle w:val="Standard"/>
        <w:rPr>
          <w:rFonts w:ascii="Arial" w:hAnsi="Arial"/>
          <w:sz w:val="30"/>
          <w:szCs w:val="30"/>
        </w:rPr>
      </w:pPr>
    </w:p>
    <w:p w14:paraId="1B8A912F" w14:textId="77777777" w:rsidR="0079593D" w:rsidRDefault="00C07CF3">
      <w:pPr>
        <w:pStyle w:val="Standard"/>
        <w:rPr>
          <w:rFonts w:ascii="Arial" w:hAnsi="Arial"/>
          <w:sz w:val="30"/>
          <w:szCs w:val="30"/>
        </w:rPr>
      </w:pPr>
      <w:r>
        <w:rPr>
          <w:rFonts w:ascii="Arial" w:hAnsi="Arial"/>
          <w:sz w:val="30"/>
          <w:szCs w:val="30"/>
        </w:rPr>
        <w:t>We are given a training dataset of</w:t>
      </w:r>
      <w:r>
        <w:rPr>
          <w:rFonts w:ascii="Arial" w:hAnsi="Arial"/>
          <w:b/>
          <w:bCs/>
          <w:sz w:val="30"/>
          <w:szCs w:val="30"/>
        </w:rPr>
        <w:t xml:space="preserve"> n </w:t>
      </w:r>
      <w:r>
        <w:rPr>
          <w:rFonts w:ascii="Arial" w:hAnsi="Arial"/>
          <w:sz w:val="30"/>
          <w:szCs w:val="30"/>
        </w:rPr>
        <w:t>points of the form</w:t>
      </w:r>
    </w:p>
    <w:p w14:paraId="2DF07E22" w14:textId="77777777" w:rsidR="0079593D" w:rsidRDefault="00C07CF3">
      <w:pPr>
        <w:pStyle w:val="Standard"/>
        <w:rPr>
          <w:rFonts w:ascii="Arial" w:hAnsi="Arial"/>
          <w:sz w:val="30"/>
          <w:szCs w:val="30"/>
        </w:rPr>
      </w:pPr>
      <w:r>
        <w:rPr>
          <w:rFonts w:ascii="Arial" w:hAnsi="Arial"/>
          <w:sz w:val="30"/>
          <w:szCs w:val="30"/>
        </w:rPr>
        <w:t xml:space="preserve"> </w:t>
      </w:r>
      <m:oMath>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oMath>
    </w:p>
    <w:p w14:paraId="7E23B1D1" w14:textId="77777777" w:rsidR="0079593D" w:rsidRDefault="00C07CF3">
      <w:pPr>
        <w:pStyle w:val="Standard"/>
        <w:rPr>
          <w:rFonts w:ascii="Arial" w:hAnsi="Arial"/>
          <w:sz w:val="30"/>
          <w:szCs w:val="30"/>
        </w:rPr>
      </w:pPr>
      <w:proofErr w:type="gramStart"/>
      <w:r>
        <w:rPr>
          <w:rFonts w:ascii="Arial" w:hAnsi="Arial"/>
          <w:sz w:val="30"/>
          <w:szCs w:val="30"/>
        </w:rPr>
        <w:t>where</w:t>
      </w:r>
      <w:proofErr w:type="gramEnd"/>
      <w:r>
        <w:rPr>
          <w:rFonts w:ascii="Arial" w:hAnsi="Arial"/>
          <w:sz w:val="30"/>
          <w:szCs w:val="30"/>
        </w:rPr>
        <w:t xml:space="preserve"> the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ascii="Arial" w:hAnsi="Arial"/>
          <w:sz w:val="30"/>
          <w:szCs w:val="30"/>
        </w:rPr>
        <w:t xml:space="preserve"> are either 1 or −1, each indicating the class to which the point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ascii="Arial" w:hAnsi="Arial"/>
          <w:sz w:val="30"/>
          <w:szCs w:val="30"/>
        </w:rPr>
        <w:t xml:space="preserve"> belongs. Each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ascii="Arial" w:hAnsi="Arial"/>
          <w:sz w:val="30"/>
          <w:szCs w:val="30"/>
        </w:rPr>
        <w:t xml:space="preserve"> is a </w:t>
      </w:r>
      <w:r>
        <w:rPr>
          <w:rFonts w:ascii="Arial" w:hAnsi="Arial"/>
          <w:sz w:val="30"/>
          <w:szCs w:val="30"/>
          <w:lang w:val="en-US"/>
        </w:rPr>
        <w:t>p</w:t>
      </w:r>
      <w:r>
        <w:rPr>
          <w:rFonts w:ascii="Arial" w:hAnsi="Arial"/>
          <w:sz w:val="30"/>
          <w:szCs w:val="30"/>
        </w:rPr>
        <w:t xml:space="preserve">-dimensional </w:t>
      </w:r>
      <w:r>
        <w:rPr>
          <w:rFonts w:ascii="Arial" w:hAnsi="Arial"/>
          <w:sz w:val="30"/>
          <w:szCs w:val="30"/>
          <w:lang w:val="en-US"/>
        </w:rPr>
        <w:t>real</w:t>
      </w:r>
      <w:r>
        <w:rPr>
          <w:rFonts w:ascii="Arial" w:hAnsi="Arial"/>
          <w:sz w:val="30"/>
          <w:szCs w:val="30"/>
        </w:rPr>
        <w:t xml:space="preserve"> vector. We want to find the "maximum-margin hyperplane" that divides the group of points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ascii="Arial" w:hAnsi="Arial"/>
          <w:sz w:val="30"/>
          <w:szCs w:val="30"/>
        </w:rPr>
        <w:t xml:space="preserve"> for which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ascii="Arial" w:hAnsi="Arial"/>
          <w:sz w:val="30"/>
          <w:szCs w:val="30"/>
        </w:rPr>
        <w:t xml:space="preserve"> from the group of points for which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ascii="Arial" w:hAnsi="Arial"/>
          <w:sz w:val="30"/>
          <w:szCs w:val="30"/>
        </w:rPr>
        <w:t xml:space="preserve">=-1, which is defined so that the distance between the hyperplane and the nearest point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ascii="Arial" w:hAnsi="Arial"/>
          <w:sz w:val="30"/>
          <w:szCs w:val="30"/>
        </w:rPr>
        <w:t xml:space="preserve"> from either group is maximized.</w:t>
      </w:r>
    </w:p>
    <w:p w14:paraId="3A69AC77" w14:textId="77777777" w:rsidR="0079593D" w:rsidRDefault="0079593D">
      <w:pPr>
        <w:pStyle w:val="Standard"/>
        <w:rPr>
          <w:rFonts w:ascii="Arial" w:hAnsi="Arial"/>
          <w:sz w:val="30"/>
          <w:szCs w:val="30"/>
        </w:rPr>
      </w:pPr>
    </w:p>
    <w:p w14:paraId="030A2FB8" w14:textId="77777777" w:rsidR="0079593D" w:rsidRDefault="00C07CF3">
      <w:pPr>
        <w:pStyle w:val="Standard"/>
        <w:rPr>
          <w:rFonts w:ascii="Arial" w:hAnsi="Arial"/>
          <w:sz w:val="30"/>
          <w:szCs w:val="30"/>
        </w:rPr>
      </w:pPr>
      <w:r>
        <w:rPr>
          <w:rFonts w:ascii="Arial" w:hAnsi="Arial"/>
          <w:sz w:val="30"/>
          <w:szCs w:val="30"/>
        </w:rPr>
        <w:t xml:space="preserve">Any hyperplane can be written as the set of points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ascii="Arial" w:hAnsi="Arial"/>
          <w:sz w:val="30"/>
          <w:szCs w:val="30"/>
        </w:rPr>
        <w:t>satis</w:t>
      </w:r>
      <w:proofErr w:type="spellStart"/>
      <w:r>
        <w:rPr>
          <w:rFonts w:ascii="Arial" w:hAnsi="Arial"/>
          <w:sz w:val="30"/>
          <w:szCs w:val="30"/>
        </w:rPr>
        <w:t>fying</w:t>
      </w:r>
      <w:proofErr w:type="spellEnd"/>
    </w:p>
    <w:p w14:paraId="38D55B32" w14:textId="77777777" w:rsidR="0079593D" w:rsidRDefault="00C248B9">
      <w:pPr>
        <w:pStyle w:val="Standard"/>
        <w:rPr>
          <w:rFonts w:ascii="Arial" w:hAnsi="Arial"/>
          <w:sz w:val="30"/>
          <w:szCs w:val="30"/>
        </w:rPr>
      </w:pPr>
      <m:oMath>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-b=0</m:t>
        </m:r>
      </m:oMath>
      <w:r w:rsidR="00C07CF3">
        <w:rPr>
          <w:rFonts w:ascii="Arial" w:hAnsi="Arial"/>
          <w:sz w:val="30"/>
          <w:szCs w:val="30"/>
        </w:rPr>
        <w:t xml:space="preserve"> </w:t>
      </w:r>
      <w:proofErr w:type="gramStart"/>
      <w:r w:rsidR="00C07CF3">
        <w:rPr>
          <w:rFonts w:ascii="Arial" w:hAnsi="Arial"/>
          <w:sz w:val="30"/>
          <w:szCs w:val="30"/>
        </w:rPr>
        <w:t>,where</w:t>
      </w:r>
      <w:proofErr w:type="gramEnd"/>
      <w:r w:rsidR="00C07CF3">
        <w:rPr>
          <w:rFonts w:ascii="Arial" w:hAnsi="Arial"/>
          <w:sz w:val="30"/>
          <w:szCs w:val="30"/>
        </w:rPr>
        <w:t xml:space="preserve"> </w:t>
      </w:r>
      <m:oMath>
        <m:acc>
          <m:accPr>
            <m:chr m:val="⃗"/>
            <m:ctrlPr>
              <w:rPr>
                <w:rFonts w:ascii="Cambria Math" w:hAnsi="Cambria Math"/>
              </w:rPr>
            </m:ctrlPr>
          </m:accPr>
          <m:e>
            <m:r>
              <w:rPr>
                <w:rFonts w:ascii="Cambria Math" w:hAnsi="Cambria Math"/>
              </w:rPr>
              <m:t>w</m:t>
            </m:r>
          </m:e>
        </m:acc>
      </m:oMath>
      <w:r w:rsidR="00C07CF3">
        <w:rPr>
          <w:rFonts w:ascii="Arial" w:hAnsi="Arial"/>
          <w:sz w:val="30"/>
          <w:szCs w:val="30"/>
        </w:rPr>
        <w:t xml:space="preserve"> is the (not necessarily normalized).  This is much like Hesse normal form, except that</w:t>
      </w:r>
      <m:oMath>
        <m:acc>
          <m:accPr>
            <m:chr m:val="⃗"/>
            <m:ctrlPr>
              <w:rPr>
                <w:rFonts w:ascii="Cambria Math" w:hAnsi="Cambria Math"/>
              </w:rPr>
            </m:ctrlPr>
          </m:accPr>
          <m:e>
            <m:r>
              <w:rPr>
                <w:rFonts w:ascii="Cambria Math" w:hAnsi="Cambria Math"/>
              </w:rPr>
              <m:t>w</m:t>
            </m:r>
          </m:e>
        </m:acc>
      </m:oMath>
      <w:r w:rsidR="00C07CF3">
        <w:rPr>
          <w:rFonts w:ascii="Arial" w:hAnsi="Arial"/>
          <w:sz w:val="30"/>
          <w:szCs w:val="30"/>
        </w:rPr>
        <w:t xml:space="preserve"> is not necessarily a unit vector. The parameter </w:t>
      </w:r>
      <m:oMath>
        <m:f>
          <m:fPr>
            <m:type m:val="lin"/>
            <m:ctrlPr>
              <w:rPr>
                <w:rFonts w:ascii="Cambria Math" w:hAnsi="Cambria Math"/>
              </w:rPr>
            </m:ctrlPr>
          </m:fPr>
          <m:num>
            <m:r>
              <w:rPr>
                <w:rFonts w:ascii="Cambria Math" w:hAnsi="Cambria Math"/>
              </w:rPr>
              <m:t>b</m:t>
            </m:r>
          </m:num>
          <m:den>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den>
        </m:f>
      </m:oMath>
      <w:r w:rsidR="00C07CF3">
        <w:rPr>
          <w:rFonts w:ascii="Arial" w:hAnsi="Arial"/>
          <w:sz w:val="30"/>
          <w:szCs w:val="30"/>
        </w:rPr>
        <w:t xml:space="preserve"> determines the offset of the hype</w:t>
      </w:r>
      <w:proofErr w:type="spellStart"/>
      <w:r w:rsidR="00C07CF3">
        <w:rPr>
          <w:rFonts w:ascii="Arial" w:hAnsi="Arial"/>
          <w:sz w:val="30"/>
          <w:szCs w:val="30"/>
        </w:rPr>
        <w:t>r</w:t>
      </w:r>
      <w:r w:rsidR="00C07CF3">
        <w:rPr>
          <w:rFonts w:ascii="Arial" w:hAnsi="Arial"/>
          <w:sz w:val="30"/>
          <w:szCs w:val="30"/>
        </w:rPr>
        <w:t>plane</w:t>
      </w:r>
      <w:proofErr w:type="spellEnd"/>
      <w:r w:rsidR="00C07CF3">
        <w:rPr>
          <w:rFonts w:ascii="Arial" w:hAnsi="Arial"/>
          <w:sz w:val="30"/>
          <w:szCs w:val="30"/>
        </w:rPr>
        <w:t xml:space="preserve"> from the origin along the normal </w:t>
      </w:r>
      <w:proofErr w:type="gramStart"/>
      <w:r w:rsidR="00C07CF3">
        <w:rPr>
          <w:rFonts w:ascii="Arial" w:hAnsi="Arial"/>
          <w:sz w:val="30"/>
          <w:szCs w:val="30"/>
        </w:rPr>
        <w:t xml:space="preserve">vector </w:t>
      </w:r>
      <w:proofErr w:type="gramEnd"/>
      <m:oMath>
        <m:acc>
          <m:accPr>
            <m:chr m:val="⃗"/>
            <m:ctrlPr>
              <w:rPr>
                <w:rFonts w:ascii="Cambria Math" w:hAnsi="Cambria Math"/>
              </w:rPr>
            </m:ctrlPr>
          </m:accPr>
          <m:e>
            <m:r>
              <w:rPr>
                <w:rFonts w:ascii="Cambria Math" w:hAnsi="Cambria Math"/>
              </w:rPr>
              <m:t>w</m:t>
            </m:r>
          </m:e>
        </m:acc>
      </m:oMath>
      <w:r w:rsidR="00C07CF3">
        <w:rPr>
          <w:rFonts w:ascii="Arial" w:hAnsi="Arial"/>
          <w:sz w:val="30"/>
          <w:szCs w:val="30"/>
        </w:rPr>
        <w:t>.</w:t>
      </w:r>
    </w:p>
    <w:p w14:paraId="6C184D3A" w14:textId="77777777" w:rsidR="0079593D" w:rsidRDefault="0079593D">
      <w:pPr>
        <w:pStyle w:val="Standard"/>
        <w:rPr>
          <w:rFonts w:ascii="Arial" w:hAnsi="Arial"/>
          <w:b/>
          <w:bCs/>
          <w:sz w:val="30"/>
          <w:szCs w:val="30"/>
        </w:rPr>
      </w:pPr>
    </w:p>
    <w:p w14:paraId="7B57A686" w14:textId="77777777" w:rsidR="0079593D" w:rsidRDefault="0079593D">
      <w:pPr>
        <w:pStyle w:val="Standard"/>
        <w:rPr>
          <w:rFonts w:ascii="Arial" w:hAnsi="Arial"/>
          <w:b/>
          <w:bCs/>
          <w:sz w:val="30"/>
          <w:szCs w:val="30"/>
        </w:rPr>
      </w:pPr>
    </w:p>
    <w:p w14:paraId="6C9C57A4" w14:textId="77777777" w:rsidR="0079593D" w:rsidRDefault="00C07CF3">
      <w:pPr>
        <w:pStyle w:val="Standard"/>
        <w:rPr>
          <w:rFonts w:ascii="Arial" w:hAnsi="Arial"/>
          <w:b/>
          <w:bCs/>
          <w:sz w:val="30"/>
          <w:szCs w:val="30"/>
        </w:rPr>
      </w:pPr>
      <w:r>
        <w:rPr>
          <w:rFonts w:ascii="Arial" w:hAnsi="Arial"/>
          <w:b/>
          <w:bCs/>
          <w:sz w:val="30"/>
          <w:szCs w:val="30"/>
        </w:rPr>
        <w:t>Hard-margin</w:t>
      </w:r>
    </w:p>
    <w:p w14:paraId="44DB1D3F" w14:textId="77777777" w:rsidR="0079593D" w:rsidRDefault="0079593D">
      <w:pPr>
        <w:pStyle w:val="Standard"/>
        <w:rPr>
          <w:rFonts w:ascii="Arial" w:hAnsi="Arial"/>
          <w:b/>
          <w:bCs/>
          <w:sz w:val="30"/>
          <w:szCs w:val="30"/>
        </w:rPr>
      </w:pPr>
    </w:p>
    <w:p w14:paraId="24FDDEAB" w14:textId="77777777" w:rsidR="0079593D" w:rsidRDefault="00C07CF3">
      <w:pPr>
        <w:pStyle w:val="Standard"/>
        <w:rPr>
          <w:rFonts w:ascii="Arial" w:hAnsi="Arial"/>
          <w:sz w:val="30"/>
          <w:szCs w:val="30"/>
        </w:rPr>
      </w:pPr>
      <w:r>
        <w:rPr>
          <w:rFonts w:ascii="Arial" w:hAnsi="Arial"/>
          <w:sz w:val="30"/>
          <w:szCs w:val="30"/>
        </w:rPr>
        <w:lastRenderedPageBreak/>
        <w:t>If the training data are linearly separable, we can select two parallel hyperplanes that separate the two classes of data, so that the di</w:t>
      </w:r>
      <w:r>
        <w:rPr>
          <w:rFonts w:ascii="Arial" w:hAnsi="Arial"/>
          <w:sz w:val="30"/>
          <w:szCs w:val="30"/>
        </w:rPr>
        <w:t>s</w:t>
      </w:r>
      <w:r>
        <w:rPr>
          <w:rFonts w:ascii="Arial" w:hAnsi="Arial"/>
          <w:sz w:val="30"/>
          <w:szCs w:val="30"/>
        </w:rPr>
        <w:t>tance between them is as large as possible. The region bounded by these two hyperplanes is called the "margin", and the maximum-margin hyperplane is the hyperplane that lies halfway between them. These hyperplanes can be described by the equations</w:t>
      </w:r>
    </w:p>
    <w:p w14:paraId="3A54055C" w14:textId="77777777" w:rsidR="0079593D" w:rsidRDefault="00C248B9">
      <w:pPr>
        <w:pStyle w:val="Standard"/>
        <w:rPr>
          <w:rFonts w:ascii="Arial" w:hAnsi="Arial"/>
          <w:sz w:val="30"/>
          <w:szCs w:val="30"/>
        </w:rPr>
      </w:pPr>
      <m:oMathPara>
        <m:oMathParaPr>
          <m:jc m:val="left"/>
        </m:oMathParaPr>
        <m:oMath>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-b=1</m:t>
          </m:r>
        </m:oMath>
      </m:oMathPara>
    </w:p>
    <w:p w14:paraId="445E7FF3" w14:textId="77777777" w:rsidR="0079593D" w:rsidRDefault="00C07CF3">
      <w:pPr>
        <w:pStyle w:val="Standard"/>
        <w:rPr>
          <w:rFonts w:ascii="Arial" w:hAnsi="Arial"/>
          <w:sz w:val="30"/>
          <w:szCs w:val="30"/>
        </w:rPr>
      </w:pPr>
      <w:proofErr w:type="gramStart"/>
      <w:r>
        <w:rPr>
          <w:rFonts w:ascii="Arial" w:hAnsi="Arial"/>
          <w:sz w:val="30"/>
          <w:szCs w:val="30"/>
        </w:rPr>
        <w:t>and</w:t>
      </w:r>
      <w:proofErr w:type="gramEnd"/>
    </w:p>
    <w:p w14:paraId="785F6BD5" w14:textId="77777777" w:rsidR="0079593D" w:rsidRDefault="00C248B9">
      <w:pPr>
        <w:pStyle w:val="Standard"/>
        <w:rPr>
          <w:rFonts w:ascii="Arial" w:hAnsi="Arial"/>
          <w:sz w:val="30"/>
          <w:szCs w:val="30"/>
        </w:rPr>
      </w:pPr>
      <m:oMathPara>
        <m:oMathParaPr>
          <m:jc m:val="left"/>
        </m:oMathParaPr>
        <m:oMath>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-b=-1</m:t>
          </m:r>
        </m:oMath>
      </m:oMathPara>
    </w:p>
    <w:p w14:paraId="7FB8D36B" w14:textId="77777777" w:rsidR="0079593D" w:rsidRDefault="00C07CF3">
      <w:pPr>
        <w:pStyle w:val="Standard"/>
        <w:rPr>
          <w:rFonts w:ascii="Arial" w:hAnsi="Arial"/>
          <w:sz w:val="30"/>
          <w:szCs w:val="30"/>
        </w:rPr>
      </w:pPr>
      <w:r>
        <w:rPr>
          <w:rFonts w:ascii="Arial" w:hAnsi="Arial"/>
          <w:sz w:val="30"/>
          <w:szCs w:val="30"/>
        </w:rPr>
        <w:t xml:space="preserve">Geometrically, the distance between these two hyperplanes </w:t>
      </w:r>
      <w:proofErr w:type="gramStart"/>
      <w:r>
        <w:rPr>
          <w:rFonts w:ascii="Arial" w:hAnsi="Arial"/>
          <w:sz w:val="30"/>
          <w:szCs w:val="30"/>
        </w:rPr>
        <w:t xml:space="preserve">is </w:t>
      </w:r>
      <w:proofErr w:type="gramEnd"/>
      <m:oMath>
        <m:f>
          <m:fPr>
            <m:type m:val="lin"/>
            <m:ctrlPr>
              <w:rPr>
                <w:rFonts w:ascii="Cambria Math" w:hAnsi="Cambria Math"/>
              </w:rPr>
            </m:ctrlPr>
          </m:fPr>
          <m:num>
            <m:r>
              <w:rPr>
                <w:rFonts w:ascii="Cambria Math" w:hAnsi="Cambria Math"/>
              </w:rPr>
              <m:t>2</m:t>
            </m:r>
          </m:num>
          <m:den>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den>
        </m:f>
      </m:oMath>
      <w:r>
        <w:rPr>
          <w:rFonts w:ascii="Arial" w:hAnsi="Arial"/>
          <w:sz w:val="30"/>
          <w:szCs w:val="30"/>
        </w:rPr>
        <w:t xml:space="preserve">, so to maximize the distance between the planes we want to minimize </w:t>
      </w:r>
      <m:oMath>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oMath>
      <w:r>
        <w:rPr>
          <w:rFonts w:ascii="Arial" w:hAnsi="Arial"/>
          <w:sz w:val="30"/>
          <w:szCs w:val="30"/>
        </w:rPr>
        <w:t>. As we also have to prevent data points from falling i</w:t>
      </w:r>
      <w:proofErr w:type="spellStart"/>
      <w:r>
        <w:rPr>
          <w:rFonts w:ascii="Arial" w:hAnsi="Arial"/>
          <w:sz w:val="30"/>
          <w:szCs w:val="30"/>
        </w:rPr>
        <w:t>n</w:t>
      </w:r>
      <w:r>
        <w:rPr>
          <w:rFonts w:ascii="Arial" w:hAnsi="Arial"/>
          <w:sz w:val="30"/>
          <w:szCs w:val="30"/>
        </w:rPr>
        <w:t>to</w:t>
      </w:r>
      <w:proofErr w:type="spellEnd"/>
      <w:r>
        <w:rPr>
          <w:rFonts w:ascii="Arial" w:hAnsi="Arial"/>
          <w:sz w:val="30"/>
          <w:szCs w:val="30"/>
        </w:rPr>
        <w:t xml:space="preserve"> the margin, we add the following constraint: for each &lt;math&gt;</w:t>
      </w:r>
      <w:proofErr w:type="spellStart"/>
      <w:r>
        <w:rPr>
          <w:rFonts w:ascii="Arial" w:hAnsi="Arial"/>
          <w:sz w:val="30"/>
          <w:szCs w:val="30"/>
        </w:rPr>
        <w:t>i</w:t>
      </w:r>
      <w:proofErr w:type="spellEnd"/>
      <w:r>
        <w:rPr>
          <w:rFonts w:ascii="Arial" w:hAnsi="Arial"/>
          <w:sz w:val="30"/>
          <w:szCs w:val="30"/>
        </w:rPr>
        <w:t>&lt;/math&gt; either</w:t>
      </w:r>
    </w:p>
    <w:p w14:paraId="7093B89D" w14:textId="77777777" w:rsidR="0079593D" w:rsidRDefault="00C248B9">
      <w:pPr>
        <w:pStyle w:val="Standard"/>
        <w:rPr>
          <w:rFonts w:ascii="Arial" w:hAnsi="Arial"/>
          <w:sz w:val="30"/>
          <w:szCs w:val="30"/>
        </w:rPr>
      </w:pPr>
      <m:oMath>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-b≥1</m:t>
        </m:r>
      </m:oMath>
      <w:r w:rsidR="00C07CF3">
        <w:rPr>
          <w:rFonts w:ascii="Arial" w:hAnsi="Arial"/>
          <w:sz w:val="30"/>
          <w:szCs w:val="30"/>
        </w:rPr>
        <w:t xml:space="preserve">        </w:t>
      </w:r>
      <w:proofErr w:type="gramStart"/>
      <w:r w:rsidR="00C07CF3">
        <w:rPr>
          <w:rFonts w:ascii="Arial" w:hAnsi="Arial"/>
          <w:sz w:val="30"/>
          <w:szCs w:val="30"/>
        </w:rPr>
        <w:t>if</w:t>
      </w:r>
      <w:proofErr w:type="gramEnd"/>
      <w:r w:rsidR="00C07CF3">
        <w:rPr>
          <w:rFonts w:ascii="Arial" w:hAnsi="Arial"/>
          <w:sz w:val="30"/>
          <w:szCs w:val="30"/>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p>
    <w:p w14:paraId="6E1E4BE7" w14:textId="77777777" w:rsidR="0079593D" w:rsidRDefault="00C07CF3">
      <w:pPr>
        <w:pStyle w:val="Standard"/>
        <w:rPr>
          <w:rFonts w:ascii="Arial" w:hAnsi="Arial"/>
          <w:sz w:val="30"/>
          <w:szCs w:val="30"/>
        </w:rPr>
      </w:pPr>
      <w:proofErr w:type="gramStart"/>
      <w:r>
        <w:rPr>
          <w:rFonts w:ascii="Arial" w:hAnsi="Arial"/>
          <w:sz w:val="30"/>
          <w:szCs w:val="30"/>
        </w:rPr>
        <w:t>or</w:t>
      </w:r>
      <w:proofErr w:type="gramEnd"/>
    </w:p>
    <w:p w14:paraId="1B52DA47" w14:textId="77777777" w:rsidR="0079593D" w:rsidRDefault="00C248B9">
      <w:pPr>
        <w:pStyle w:val="Standard"/>
        <w:rPr>
          <w:rFonts w:ascii="Arial" w:hAnsi="Arial"/>
          <w:sz w:val="30"/>
          <w:szCs w:val="30"/>
        </w:rPr>
      </w:pPr>
      <m:oMath>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-b≤-1</m:t>
        </m:r>
      </m:oMath>
      <w:r w:rsidR="00C07CF3">
        <w:rPr>
          <w:rFonts w:ascii="Arial" w:hAnsi="Arial"/>
          <w:sz w:val="30"/>
          <w:szCs w:val="30"/>
        </w:rPr>
        <w:t xml:space="preserve">     </w:t>
      </w:r>
      <w:proofErr w:type="gramStart"/>
      <w:r w:rsidR="00C07CF3">
        <w:rPr>
          <w:rFonts w:ascii="Arial" w:hAnsi="Arial"/>
          <w:sz w:val="30"/>
          <w:szCs w:val="30"/>
        </w:rPr>
        <w:t>if</w:t>
      </w:r>
      <w:proofErr w:type="gramEnd"/>
      <w:r w:rsidR="00C07CF3">
        <w:rPr>
          <w:rFonts w:ascii="Arial" w:hAnsi="Arial"/>
          <w:sz w:val="30"/>
          <w:szCs w:val="30"/>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p>
    <w:p w14:paraId="548C84EC" w14:textId="77777777" w:rsidR="0079593D" w:rsidRDefault="00C07CF3">
      <w:pPr>
        <w:pStyle w:val="Standard"/>
        <w:rPr>
          <w:rFonts w:ascii="Arial" w:hAnsi="Arial"/>
          <w:sz w:val="30"/>
          <w:szCs w:val="30"/>
        </w:rPr>
      </w:pPr>
      <w:r>
        <w:rPr>
          <w:rFonts w:ascii="Arial" w:hAnsi="Arial"/>
          <w:sz w:val="30"/>
          <w:szCs w:val="30"/>
        </w:rPr>
        <w:t>These constraints state that each data point must lie on the correct side of the margin.</w:t>
      </w:r>
    </w:p>
    <w:p w14:paraId="2DD4353E" w14:textId="77777777" w:rsidR="0079593D" w:rsidRDefault="00C07CF3">
      <w:pPr>
        <w:pStyle w:val="Standard"/>
        <w:rPr>
          <w:rFonts w:ascii="Arial" w:hAnsi="Arial"/>
          <w:sz w:val="30"/>
          <w:szCs w:val="30"/>
        </w:rPr>
      </w:pPr>
      <w:r>
        <w:rPr>
          <w:rFonts w:ascii="Arial" w:hAnsi="Arial"/>
          <w:sz w:val="30"/>
          <w:szCs w:val="30"/>
        </w:rPr>
        <w:t>This can be rewritten as:</w:t>
      </w:r>
    </w:p>
    <w:p w14:paraId="410B4764" w14:textId="77777777" w:rsidR="0079593D" w:rsidRDefault="00C248B9">
      <w:pPr>
        <w:pStyle w:val="Standard"/>
        <w:rPr>
          <w:rFonts w:ascii="Arial" w:hAnsi="Arial"/>
          <w:sz w:val="30"/>
          <w:szCs w:val="30"/>
        </w:r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-b)≥1</m:t>
        </m:r>
      </m:oMath>
      <w:proofErr w:type="gramStart"/>
      <w:r w:rsidR="00C07CF3">
        <w:rPr>
          <w:rFonts w:ascii="Arial" w:hAnsi="Arial"/>
          <w:sz w:val="30"/>
          <w:szCs w:val="30"/>
        </w:rPr>
        <w:t>,  for</w:t>
      </w:r>
      <w:proofErr w:type="gramEnd"/>
      <w:r w:rsidR="00C07CF3">
        <w:rPr>
          <w:rFonts w:ascii="Arial" w:hAnsi="Arial"/>
          <w:sz w:val="30"/>
          <w:szCs w:val="30"/>
        </w:rPr>
        <w:t xml:space="preserve"> all 1 </w:t>
      </w:r>
      <w:r w:rsidR="00C07CF3">
        <w:rPr>
          <w:rFonts w:ascii="Arial" w:hAnsi="Arial"/>
          <w:sz w:val="30"/>
          <w:szCs w:val="30"/>
          <w:lang w:val="en-US"/>
        </w:rPr>
        <w:t xml:space="preserve">&lt;= </w:t>
      </w:r>
      <w:proofErr w:type="spellStart"/>
      <w:r w:rsidR="00C07CF3">
        <w:rPr>
          <w:rFonts w:ascii="Arial" w:hAnsi="Arial"/>
          <w:sz w:val="30"/>
          <w:szCs w:val="30"/>
        </w:rPr>
        <w:t>i</w:t>
      </w:r>
      <w:proofErr w:type="spellEnd"/>
      <w:r w:rsidR="00C07CF3">
        <w:rPr>
          <w:rFonts w:ascii="Arial" w:hAnsi="Arial"/>
          <w:sz w:val="30"/>
          <w:szCs w:val="30"/>
        </w:rPr>
        <w:t xml:space="preserve"> </w:t>
      </w:r>
      <w:r w:rsidR="00C07CF3">
        <w:rPr>
          <w:rFonts w:ascii="Arial" w:hAnsi="Arial"/>
          <w:sz w:val="30"/>
          <w:szCs w:val="30"/>
          <w:lang w:val="en-US"/>
        </w:rPr>
        <w:t>&lt;=</w:t>
      </w:r>
      <w:r w:rsidR="00C07CF3">
        <w:rPr>
          <w:rFonts w:ascii="Arial" w:hAnsi="Arial"/>
          <w:sz w:val="30"/>
          <w:szCs w:val="30"/>
        </w:rPr>
        <w:t xml:space="preserve"> n. </w:t>
      </w:r>
      <w:r w:rsidR="00C07CF3">
        <w:rPr>
          <w:rFonts w:ascii="Arial" w:hAnsi="Arial"/>
          <w:sz w:val="30"/>
          <w:szCs w:val="30"/>
          <w:lang w:val="en-US"/>
        </w:rPr>
        <w:t>(1)</w:t>
      </w:r>
    </w:p>
    <w:p w14:paraId="68BEA62F" w14:textId="77777777" w:rsidR="0079593D" w:rsidRDefault="00C07CF3">
      <w:pPr>
        <w:pStyle w:val="Standard"/>
        <w:rPr>
          <w:rFonts w:ascii="Arial" w:hAnsi="Arial"/>
          <w:sz w:val="30"/>
          <w:szCs w:val="30"/>
        </w:rPr>
      </w:pPr>
      <w:r>
        <w:rPr>
          <w:rFonts w:ascii="Arial" w:hAnsi="Arial"/>
          <w:sz w:val="30"/>
          <w:szCs w:val="30"/>
        </w:rPr>
        <w:t>We can put this together to get the optimization problem:</w:t>
      </w:r>
    </w:p>
    <w:p w14:paraId="74FA57A0" w14:textId="77777777" w:rsidR="0079593D" w:rsidRDefault="00C07CF3">
      <w:pPr>
        <w:pStyle w:val="Standard"/>
        <w:rPr>
          <w:rFonts w:ascii="Arial" w:hAnsi="Arial"/>
          <w:sz w:val="30"/>
          <w:szCs w:val="30"/>
        </w:rPr>
      </w:pPr>
      <w:r>
        <w:rPr>
          <w:rFonts w:ascii="Arial" w:hAnsi="Arial"/>
          <w:sz w:val="30"/>
          <w:szCs w:val="30"/>
        </w:rPr>
        <w:t>"Minimize</w:t>
      </w:r>
      <m:oMath>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oMath>
      <w:r>
        <w:rPr>
          <w:rFonts w:ascii="Arial" w:hAnsi="Arial"/>
          <w:sz w:val="30"/>
          <w:szCs w:val="30"/>
        </w:rPr>
        <w:t xml:space="preserve"> subject </w:t>
      </w:r>
      <w:proofErr w:type="gramStart"/>
      <w:r>
        <w:rPr>
          <w:rFonts w:ascii="Arial" w:hAnsi="Arial"/>
          <w:sz w:val="30"/>
          <w:szCs w:val="30"/>
        </w:rPr>
        <w:t xml:space="preserve">to </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-b)≥1</m:t>
        </m:r>
      </m:oMath>
      <w:r>
        <w:rPr>
          <w:rFonts w:ascii="Arial" w:hAnsi="Arial"/>
          <w:sz w:val="30"/>
          <w:szCs w:val="30"/>
        </w:rPr>
        <w:t xml:space="preserve">, </w:t>
      </w:r>
      <w:r>
        <w:rPr>
          <w:rFonts w:ascii="Arial" w:hAnsi="Arial"/>
          <w:sz w:val="30"/>
          <w:szCs w:val="30"/>
          <w:lang w:val="en-US"/>
        </w:rPr>
        <w:t xml:space="preserve">for </w:t>
      </w:r>
      <w:proofErr w:type="spellStart"/>
      <w:r>
        <w:rPr>
          <w:rFonts w:ascii="Arial" w:hAnsi="Arial"/>
          <w:sz w:val="30"/>
          <w:szCs w:val="30"/>
        </w:rPr>
        <w:t>i</w:t>
      </w:r>
      <w:proofErr w:type="spellEnd"/>
      <w:r>
        <w:rPr>
          <w:rFonts w:ascii="Arial" w:hAnsi="Arial"/>
          <w:sz w:val="30"/>
          <w:szCs w:val="30"/>
        </w:rPr>
        <w:t xml:space="preserve"> = 1,...,n "</w:t>
      </w:r>
    </w:p>
    <w:p w14:paraId="43008D4F" w14:textId="77777777" w:rsidR="0079593D" w:rsidRDefault="00C07CF3">
      <w:pPr>
        <w:pStyle w:val="Standard"/>
        <w:rPr>
          <w:rFonts w:ascii="Arial" w:hAnsi="Arial"/>
          <w:sz w:val="30"/>
          <w:szCs w:val="30"/>
        </w:rPr>
      </w:pPr>
      <w:r>
        <w:rPr>
          <w:rFonts w:ascii="Arial" w:hAnsi="Arial"/>
          <w:sz w:val="30"/>
          <w:szCs w:val="30"/>
        </w:rPr>
        <w:t xml:space="preserve">The </w:t>
      </w:r>
      <m:oMath>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oMath>
      <w:r>
        <w:rPr>
          <w:rFonts w:ascii="Arial" w:hAnsi="Arial"/>
          <w:sz w:val="30"/>
          <w:szCs w:val="30"/>
        </w:rPr>
        <w:t xml:space="preserve"> and b that solve this problem determine our classifier</w:t>
      </w:r>
      <w:proofErr w:type="gramStart"/>
      <w:r>
        <w:rPr>
          <w:rFonts w:ascii="Arial" w:hAnsi="Arial"/>
          <w:sz w:val="30"/>
          <w:szCs w:val="30"/>
        </w:rPr>
        <w:t xml:space="preserve">, </w:t>
      </w:r>
      <w:proofErr w:type="gramEnd"/>
      <m:oMath>
        <m:acc>
          <m:accPr>
            <m:chr m:val="⃗"/>
            <m:ctrlPr>
              <w:rPr>
                <w:rFonts w:ascii="Cambria Math" w:hAnsi="Cambria Math"/>
              </w:rPr>
            </m:ctrlPr>
          </m:accPr>
          <m:e>
            <m:r>
              <w:rPr>
                <w:rFonts w:ascii="Cambria Math" w:hAnsi="Cambria Math"/>
              </w:rPr>
              <m:t>x</m:t>
            </m:r>
          </m:e>
        </m:acc>
        <m:r>
          <w:rPr>
            <w:rFonts w:ascii="Cambria Math" w:hAnsi="Cambria Math"/>
          </w:rPr>
          <m:t>→sgn(</m:t>
        </m:r>
        <m:acc>
          <m:accPr>
            <m:chr m:val="⃗"/>
            <m:ctrlPr>
              <w:rPr>
                <w:rFonts w:ascii="Cambria Math" w:hAnsi="Cambria Math"/>
              </w:rPr>
            </m:ctrlPr>
          </m:accPr>
          <m:e>
            <m:r>
              <w:rPr>
                <w:rFonts w:ascii="Cambria Math" w:hAnsi="Cambria Math"/>
              </w:rPr>
              <m:t>w</m:t>
            </m:r>
          </m:e>
        </m:acc>
        <m:r>
          <w:rPr>
            <w:rFonts w:ascii="Cambria Math" w:hAnsi="Cambria Math"/>
          </w:rPr>
          <m:t>*vexx-b)</m:t>
        </m:r>
      </m:oMath>
      <w:r>
        <w:rPr>
          <w:rFonts w:ascii="Arial" w:hAnsi="Arial"/>
          <w:sz w:val="30"/>
          <w:szCs w:val="30"/>
        </w:rPr>
        <w:t>.</w:t>
      </w:r>
    </w:p>
    <w:p w14:paraId="0739F707" w14:textId="77777777" w:rsidR="0079593D" w:rsidRDefault="00C07CF3">
      <w:pPr>
        <w:pStyle w:val="Standard"/>
        <w:rPr>
          <w:rFonts w:ascii="Arial" w:hAnsi="Arial"/>
          <w:sz w:val="30"/>
          <w:szCs w:val="30"/>
        </w:rPr>
      </w:pPr>
      <w:r>
        <w:rPr>
          <w:rFonts w:ascii="Arial" w:hAnsi="Arial"/>
          <w:sz w:val="30"/>
          <w:szCs w:val="30"/>
        </w:rPr>
        <w:t>An easy-to-see but important consequence of this geometric d</w:t>
      </w:r>
      <w:r>
        <w:rPr>
          <w:rFonts w:ascii="Arial" w:hAnsi="Arial"/>
          <w:sz w:val="30"/>
          <w:szCs w:val="30"/>
        </w:rPr>
        <w:t>e</w:t>
      </w:r>
      <w:r>
        <w:rPr>
          <w:rFonts w:ascii="Arial" w:hAnsi="Arial"/>
          <w:sz w:val="30"/>
          <w:szCs w:val="30"/>
        </w:rPr>
        <w:t>scription is that the max-margin hyperplane is completely dete</w:t>
      </w:r>
      <w:r>
        <w:rPr>
          <w:rFonts w:ascii="Arial" w:hAnsi="Arial"/>
          <w:sz w:val="30"/>
          <w:szCs w:val="30"/>
        </w:rPr>
        <w:t>r</w:t>
      </w:r>
      <w:r>
        <w:rPr>
          <w:rFonts w:ascii="Arial" w:hAnsi="Arial"/>
          <w:sz w:val="30"/>
          <w:szCs w:val="30"/>
        </w:rPr>
        <w:t xml:space="preserve">mined by those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ascii="Arial" w:hAnsi="Arial"/>
          <w:sz w:val="30"/>
          <w:szCs w:val="30"/>
        </w:rPr>
        <w:t xml:space="preserve"> which lie nearest to it. These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ascii="Arial" w:hAnsi="Arial"/>
          <w:sz w:val="30"/>
          <w:szCs w:val="30"/>
        </w:rPr>
        <w:t xml:space="preserve"> are called ''su</w:t>
      </w:r>
      <w:proofErr w:type="spellStart"/>
      <w:r>
        <w:rPr>
          <w:rFonts w:ascii="Arial" w:hAnsi="Arial"/>
          <w:sz w:val="30"/>
          <w:szCs w:val="30"/>
        </w:rPr>
        <w:t>p</w:t>
      </w:r>
      <w:r>
        <w:rPr>
          <w:rFonts w:ascii="Arial" w:hAnsi="Arial"/>
          <w:sz w:val="30"/>
          <w:szCs w:val="30"/>
        </w:rPr>
        <w:t>port</w:t>
      </w:r>
      <w:proofErr w:type="spellEnd"/>
      <w:r>
        <w:rPr>
          <w:rFonts w:ascii="Arial" w:hAnsi="Arial"/>
          <w:sz w:val="30"/>
          <w:szCs w:val="30"/>
        </w:rPr>
        <w:t xml:space="preserve"> vectors.''</w:t>
      </w:r>
    </w:p>
    <w:p w14:paraId="55C68D86" w14:textId="77777777" w:rsidR="0079593D" w:rsidRDefault="00C07CF3">
      <w:pPr>
        <w:pStyle w:val="Standard"/>
        <w:rPr>
          <w:rFonts w:ascii="Arial" w:hAnsi="Arial"/>
          <w:sz w:val="30"/>
          <w:szCs w:val="30"/>
        </w:rPr>
      </w:pPr>
      <w:r>
        <w:rPr>
          <w:rFonts w:ascii="Arial" w:hAnsi="Arial"/>
          <w:sz w:val="30"/>
          <w:szCs w:val="30"/>
        </w:rPr>
        <w:t xml:space="preserve"> </w:t>
      </w:r>
      <w:r>
        <w:rPr>
          <w:rFonts w:ascii="Arial" w:hAnsi="Arial"/>
          <w:b/>
          <w:bCs/>
          <w:sz w:val="30"/>
          <w:szCs w:val="30"/>
        </w:rPr>
        <w:t>Soft-margin</w:t>
      </w:r>
    </w:p>
    <w:p w14:paraId="3D30408C" w14:textId="77777777" w:rsidR="0079593D" w:rsidRDefault="00C07CF3">
      <w:pPr>
        <w:pStyle w:val="Standard"/>
        <w:rPr>
          <w:rFonts w:ascii="Arial" w:hAnsi="Arial"/>
          <w:sz w:val="30"/>
          <w:szCs w:val="30"/>
        </w:rPr>
      </w:pPr>
      <w:r>
        <w:rPr>
          <w:rFonts w:ascii="Arial" w:hAnsi="Arial"/>
          <w:sz w:val="30"/>
          <w:szCs w:val="30"/>
        </w:rPr>
        <w:t>To extend SVM to cases in which the data are not linearly separ</w:t>
      </w:r>
      <w:r>
        <w:rPr>
          <w:rFonts w:ascii="Arial" w:hAnsi="Arial"/>
          <w:sz w:val="30"/>
          <w:szCs w:val="30"/>
        </w:rPr>
        <w:t>a</w:t>
      </w:r>
      <w:r>
        <w:rPr>
          <w:rFonts w:ascii="Arial" w:hAnsi="Arial"/>
          <w:sz w:val="30"/>
          <w:szCs w:val="30"/>
        </w:rPr>
        <w:t>ble, we introduce the ''hinge loss'' function,</w:t>
      </w:r>
    </w:p>
    <w:p w14:paraId="7F28FFCA" w14:textId="77777777" w:rsidR="0079593D" w:rsidRDefault="00C07CF3">
      <w:pPr>
        <w:pStyle w:val="Standard"/>
        <w:rPr>
          <w:rFonts w:ascii="Arial" w:hAnsi="Arial"/>
          <w:sz w:val="30"/>
          <w:szCs w:val="30"/>
        </w:rPr>
      </w:pPr>
      <m:oMathPara>
        <m:oMathParaPr>
          <m:jc m:val="left"/>
        </m:oMathParaPr>
        <m:oMath>
          <m:r>
            <w:rPr>
              <w:rFonts w:ascii="Cambria Math" w:hAnsi="Cambria Math"/>
            </w:rPr>
            <m:t>max(</m:t>
          </m:r>
          <m:r>
            <m:rPr>
              <m:sty m:val="p"/>
            </m:rPr>
            <w:rPr>
              <w:rFonts w:ascii="Cambria Math" w:hAnsi="Cambria Math"/>
            </w:rPr>
            <m:t>0,1</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m:t>
          </m:r>
        </m:oMath>
      </m:oMathPara>
    </w:p>
    <w:p w14:paraId="62E9ECC8" w14:textId="77777777" w:rsidR="0079593D" w:rsidRDefault="00C07CF3">
      <w:pPr>
        <w:pStyle w:val="Standard"/>
        <w:rPr>
          <w:rFonts w:ascii="Arial" w:hAnsi="Arial"/>
          <w:sz w:val="30"/>
          <w:szCs w:val="30"/>
        </w:rPr>
      </w:pPr>
      <w:r>
        <w:rPr>
          <w:rFonts w:ascii="Arial" w:hAnsi="Arial"/>
          <w:sz w:val="30"/>
          <w:szCs w:val="30"/>
        </w:rPr>
        <w:t xml:space="preserve">This function is zero if the constraint in (1) is satisfied, in other words, if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ascii="Arial" w:hAnsi="Arial"/>
          <w:sz w:val="30"/>
          <w:szCs w:val="30"/>
        </w:rPr>
        <w:t xml:space="preserve"> lies on the correct side of the margin. For data on the wrong side of the margin, the function's value is proportional to the distance from the margin.</w:t>
      </w:r>
    </w:p>
    <w:p w14:paraId="432D8CFF" w14:textId="77777777" w:rsidR="0079593D" w:rsidRDefault="0079593D">
      <w:pPr>
        <w:pStyle w:val="Standard"/>
        <w:rPr>
          <w:rFonts w:ascii="Arial" w:hAnsi="Arial"/>
          <w:sz w:val="30"/>
          <w:szCs w:val="30"/>
        </w:rPr>
      </w:pPr>
    </w:p>
    <w:p w14:paraId="4586F265" w14:textId="77777777" w:rsidR="0079593D" w:rsidRDefault="0079593D">
      <w:pPr>
        <w:pStyle w:val="Standard"/>
        <w:rPr>
          <w:rFonts w:ascii="Arial" w:hAnsi="Arial"/>
          <w:sz w:val="30"/>
          <w:szCs w:val="30"/>
        </w:rPr>
      </w:pPr>
    </w:p>
    <w:p w14:paraId="650DEBC6" w14:textId="77777777" w:rsidR="0079593D" w:rsidRDefault="0079593D">
      <w:pPr>
        <w:pStyle w:val="Standard"/>
        <w:rPr>
          <w:rFonts w:ascii="Arial" w:hAnsi="Arial"/>
          <w:sz w:val="30"/>
          <w:szCs w:val="30"/>
        </w:rPr>
      </w:pPr>
    </w:p>
    <w:p w14:paraId="621AF806" w14:textId="77777777" w:rsidR="0079593D" w:rsidRDefault="00C07CF3">
      <w:pPr>
        <w:pStyle w:val="Standard"/>
        <w:rPr>
          <w:rFonts w:ascii="Arial" w:hAnsi="Arial"/>
          <w:sz w:val="30"/>
          <w:szCs w:val="30"/>
        </w:rPr>
      </w:pPr>
      <w:r>
        <w:rPr>
          <w:rFonts w:ascii="Arial" w:hAnsi="Arial"/>
          <w:sz w:val="30"/>
          <w:szCs w:val="30"/>
        </w:rPr>
        <w:t>We then wish to minimize</w:t>
      </w:r>
    </w:p>
    <w:p w14:paraId="3FA9EA00" w14:textId="77777777" w:rsidR="0079593D" w:rsidRDefault="0079593D">
      <w:pPr>
        <w:pStyle w:val="Standard"/>
        <w:rPr>
          <w:rFonts w:ascii="Arial" w:hAnsi="Arial"/>
          <w:sz w:val="30"/>
          <w:szCs w:val="30"/>
        </w:rPr>
      </w:pPr>
    </w:p>
    <w:p w14:paraId="7482EA72" w14:textId="77777777" w:rsidR="0079593D" w:rsidRDefault="00C07CF3">
      <w:pPr>
        <w:pStyle w:val="Standard"/>
        <w:rPr>
          <w:rFonts w:ascii="Arial" w:hAnsi="Arial"/>
          <w:sz w:val="30"/>
          <w:szCs w:val="30"/>
        </w:rPr>
      </w:pPr>
      <m:oMathPara>
        <m:oMathParaPr>
          <m:jc m:val="left"/>
        </m:oMathParaPr>
        <m:oMath>
          <m:r>
            <w:rPr>
              <w:rFonts w:ascii="Cambria Math" w:hAnsi="Cambria Math"/>
            </w:rPr>
            <w:lastRenderedPageBreak/>
            <m:t>[</m:t>
          </m:r>
          <m:f>
            <m:fPr>
              <m:type m:val="lin"/>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max(</m:t>
          </m:r>
          <m:r>
            <m:rPr>
              <m:sty m:val="p"/>
            </m:rPr>
            <w:rPr>
              <w:rFonts w:ascii="Cambria Math" w:hAnsi="Cambria Math"/>
            </w:rPr>
            <m:t>0,1</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-b))]+λ</m:t>
          </m:r>
          <m:sSup>
            <m:sSupPr>
              <m:ctrlPr>
                <w:rPr>
                  <w:rFonts w:ascii="Cambria Math" w:hAnsi="Cambria Math"/>
                </w:rPr>
              </m:ctrlPr>
            </m:sSupPr>
            <m:e>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e>
            <m:sup>
              <m:r>
                <w:rPr>
                  <w:rFonts w:ascii="Cambria Math" w:hAnsi="Cambria Math"/>
                </w:rPr>
                <m:t>2</m:t>
              </m:r>
            </m:sup>
          </m:sSup>
        </m:oMath>
      </m:oMathPara>
    </w:p>
    <w:p w14:paraId="5D691F8F" w14:textId="77777777" w:rsidR="0079593D" w:rsidRDefault="0079593D">
      <w:pPr>
        <w:pStyle w:val="Standard"/>
        <w:rPr>
          <w:rFonts w:ascii="Arial" w:hAnsi="Arial"/>
          <w:sz w:val="30"/>
          <w:szCs w:val="30"/>
        </w:rPr>
      </w:pPr>
    </w:p>
    <w:p w14:paraId="24EC8C70" w14:textId="77777777" w:rsidR="0079593D" w:rsidRDefault="00C07CF3">
      <w:pPr>
        <w:pStyle w:val="Standard"/>
        <w:rPr>
          <w:rFonts w:ascii="Arial" w:hAnsi="Arial"/>
          <w:sz w:val="30"/>
          <w:szCs w:val="30"/>
          <w:lang w:val="en-US"/>
        </w:rPr>
      </w:pPr>
      <w:proofErr w:type="gramStart"/>
      <w:r>
        <w:rPr>
          <w:rFonts w:eastAsia="Yu Gothic Light"/>
          <w:lang w:val="en-US"/>
        </w:rPr>
        <w:t>where</w:t>
      </w:r>
      <w:proofErr w:type="gramEnd"/>
      <w:r>
        <w:rPr>
          <w:rFonts w:eastAsia="Yu Gothic Light"/>
          <w:lang w:val="en-US"/>
        </w:rPr>
        <w:t xml:space="preserve"> the parameter </w:t>
      </w:r>
      <w:r>
        <w:rPr>
          <w:rFonts w:eastAsia="Yu Gothic Light"/>
          <w:lang w:val="el-GR"/>
        </w:rPr>
        <w:t>λ</w:t>
      </w:r>
      <w:r w:rsidRPr="000E5D23">
        <w:rPr>
          <w:rFonts w:eastAsia="Yu Gothic Light"/>
        </w:rPr>
        <w:t xml:space="preserve">, </w:t>
      </w:r>
      <w:r>
        <w:rPr>
          <w:rFonts w:eastAsia="Yu Gothic Light"/>
          <w:lang w:val="en-US"/>
        </w:rPr>
        <w:t xml:space="preserve">determines the tradeoff between increasing the margin-size and ensuring that the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oMath>
      <w:r>
        <w:rPr>
          <w:rFonts w:eastAsia="Yu Gothic Light"/>
          <w:lang w:val="en-US"/>
        </w:rPr>
        <w:t xml:space="preserve"> lie on the correct side of the margin. Thus, for sufficiently small values of λ, the soft-margin SVM will behave identically to the hard-margin SVM if the input data are linearly classifiable, but will still learn if a classification rule is viable or not.</w:t>
      </w:r>
    </w:p>
    <w:p w14:paraId="21D47636" w14:textId="77777777" w:rsidR="0079593D" w:rsidRDefault="0079593D">
      <w:pPr>
        <w:pStyle w:val="Standard"/>
        <w:rPr>
          <w:rFonts w:ascii="Arial" w:hAnsi="Arial"/>
          <w:sz w:val="30"/>
          <w:szCs w:val="30"/>
          <w:lang w:val="en-US"/>
        </w:rPr>
      </w:pPr>
    </w:p>
    <w:p w14:paraId="6EC7C111" w14:textId="77777777" w:rsidR="0079593D" w:rsidRDefault="0079593D">
      <w:pPr>
        <w:pStyle w:val="Standard"/>
        <w:rPr>
          <w:rFonts w:ascii="Arial" w:hAnsi="Arial"/>
          <w:sz w:val="30"/>
          <w:szCs w:val="30"/>
          <w:lang w:val="en-US"/>
        </w:rPr>
      </w:pPr>
    </w:p>
    <w:p w14:paraId="0046A603" w14:textId="77777777" w:rsidR="0079593D" w:rsidRDefault="00C07CF3">
      <w:pPr>
        <w:pStyle w:val="Heading1"/>
        <w:rPr>
          <w:rFonts w:ascii="Liberation Serif" w:hAnsi="Liberation Serif" w:hint="eastAsia"/>
          <w:sz w:val="28"/>
          <w:szCs w:val="28"/>
          <w:lang w:val="en-US"/>
        </w:rPr>
      </w:pPr>
      <w:bookmarkStart w:id="88" w:name="_Toc4947554311111"/>
      <w:commentRangeStart w:id="89"/>
      <w:r>
        <w:rPr>
          <w:rFonts w:ascii="Liberation Serif" w:hAnsi="Liberation Serif"/>
          <w:sz w:val="28"/>
          <w:szCs w:val="28"/>
          <w:lang w:val="en-US"/>
        </w:rPr>
        <w:t>C</w:t>
      </w:r>
      <w:bookmarkEnd w:id="88"/>
      <w:r>
        <w:rPr>
          <w:rFonts w:ascii="Liberation Serif" w:hAnsi="Liberation Serif"/>
          <w:sz w:val="28"/>
          <w:szCs w:val="28"/>
          <w:lang w:val="en-US"/>
        </w:rPr>
        <w:t>lassifier Methods</w:t>
      </w:r>
      <w:commentRangeEnd w:id="89"/>
      <w:r w:rsidR="00525DC2">
        <w:rPr>
          <w:rStyle w:val="CommentReference"/>
          <w:rFonts w:ascii="Cambria" w:eastAsia="Times New Roman" w:hAnsi="Cambria"/>
          <w:color w:val="auto"/>
        </w:rPr>
        <w:commentReference w:id="89"/>
      </w:r>
    </w:p>
    <w:p w14:paraId="315B65E2" w14:textId="77777777" w:rsidR="0079593D" w:rsidRDefault="00C07CF3">
      <w:pPr>
        <w:pStyle w:val="Subtitle"/>
        <w:rPr>
          <w:rFonts w:ascii="Liberation Serif" w:hAnsi="Liberation Serif" w:hint="eastAsia"/>
          <w:sz w:val="28"/>
          <w:szCs w:val="28"/>
          <w:lang w:val="en-GB"/>
        </w:rPr>
      </w:pPr>
      <w:r>
        <w:rPr>
          <w:rFonts w:eastAsia="Yu Gothic Light"/>
          <w:lang w:val="en-GB"/>
        </w:rPr>
        <w:t xml:space="preserve">Linear </w:t>
      </w:r>
      <w:r>
        <w:rPr>
          <w:rFonts w:eastAsia="Yu Gothic Light"/>
          <w:lang w:val="en-US"/>
        </w:rPr>
        <w:t>Logistic Regression Classifier</w:t>
      </w:r>
    </w:p>
    <w:p w14:paraId="1A6049B3" w14:textId="77777777" w:rsidR="0079593D" w:rsidRDefault="00C07CF3">
      <w:pPr>
        <w:pStyle w:val="Standard"/>
        <w:numPr>
          <w:ilvl w:val="0"/>
          <w:numId w:val="6"/>
        </w:numPr>
        <w:rPr>
          <w:rFonts w:ascii="Liberation Serif" w:hAnsi="Liberation Serif"/>
          <w:b/>
          <w:bCs/>
          <w:sz w:val="36"/>
          <w:szCs w:val="36"/>
          <w:lang w:val="en-US"/>
        </w:rPr>
      </w:pPr>
      <w:r>
        <w:rPr>
          <w:rFonts w:ascii="Liberation Serif" w:hAnsi="Liberation Serif"/>
          <w:b/>
          <w:bCs/>
          <w:sz w:val="36"/>
          <w:szCs w:val="36"/>
          <w:lang w:val="en-US"/>
        </w:rPr>
        <w:t>Linear Logistic Regression</w:t>
      </w:r>
    </w:p>
    <w:p w14:paraId="7AF81B89" w14:textId="77777777" w:rsidR="0079593D" w:rsidRDefault="0079593D">
      <w:pPr>
        <w:pStyle w:val="Standard"/>
        <w:rPr>
          <w:rFonts w:ascii="Liberation Serif" w:hAnsi="Liberation Serif"/>
          <w:sz w:val="28"/>
          <w:szCs w:val="28"/>
          <w:lang w:val="en-US"/>
        </w:rPr>
      </w:pPr>
    </w:p>
    <w:p w14:paraId="1B4549DD" w14:textId="77777777" w:rsidR="0079593D" w:rsidRDefault="00C07CF3">
      <w:pPr>
        <w:pStyle w:val="Standard"/>
        <w:rPr>
          <w:rFonts w:ascii="Liberation Serif" w:hAnsi="Liberation Serif"/>
          <w:sz w:val="28"/>
          <w:szCs w:val="28"/>
          <w:lang w:val="en-US"/>
        </w:rPr>
      </w:pPr>
      <w:r>
        <w:rPr>
          <w:rFonts w:ascii="Liberation Serif" w:hAnsi="Liberation Serif"/>
          <w:sz w:val="28"/>
          <w:szCs w:val="28"/>
          <w:lang w:val="en-US"/>
        </w:rPr>
        <w:t xml:space="preserve">In statistics, logistic regression, or logit regression, or logit </w:t>
      </w:r>
      <w:proofErr w:type="gramStart"/>
      <w:r>
        <w:rPr>
          <w:rFonts w:ascii="Liberation Serif" w:hAnsi="Liberation Serif"/>
          <w:sz w:val="28"/>
          <w:szCs w:val="28"/>
          <w:lang w:val="en-US"/>
        </w:rPr>
        <w:t>model[</w:t>
      </w:r>
      <w:proofErr w:type="gramEnd"/>
      <w:r>
        <w:rPr>
          <w:rFonts w:ascii="Liberation Serif" w:hAnsi="Liberation Serif"/>
          <w:sz w:val="28"/>
          <w:szCs w:val="28"/>
          <w:lang w:val="en-US"/>
        </w:rPr>
        <w:t>1] is a regre</w:t>
      </w:r>
      <w:r>
        <w:rPr>
          <w:rFonts w:ascii="Liberation Serif" w:hAnsi="Liberation Serif"/>
          <w:sz w:val="28"/>
          <w:szCs w:val="28"/>
          <w:lang w:val="en-US"/>
        </w:rPr>
        <w:t>s</w:t>
      </w:r>
      <w:r>
        <w:rPr>
          <w:rFonts w:ascii="Liberation Serif" w:hAnsi="Liberation Serif"/>
          <w:sz w:val="28"/>
          <w:szCs w:val="28"/>
          <w:lang w:val="en-US"/>
        </w:rPr>
        <w:t xml:space="preserve">sion model where the dependent variable (DV) is categorical. This article covers the case of a binary dependent variable—that is, where the output can take only two values, "0" and "1", which represent outcomes such as pass/fail, win/lose, alive/dead or healthy/sick. </w:t>
      </w:r>
      <w:proofErr w:type="gramStart"/>
      <w:r>
        <w:rPr>
          <w:rFonts w:ascii="Liberation Serif" w:hAnsi="Liberation Serif"/>
          <w:sz w:val="28"/>
          <w:szCs w:val="28"/>
          <w:lang w:val="en-US"/>
        </w:rPr>
        <w:t>Cases, where the dependent variable has more than two outcome categories may be analyzed in multinomial logistic regression, or, if the multiple categories are ordered, in ordinal logistic regression.</w:t>
      </w:r>
      <w:proofErr w:type="gramEnd"/>
      <w:r>
        <w:rPr>
          <w:rFonts w:ascii="Liberation Serif" w:hAnsi="Liberation Serif"/>
          <w:sz w:val="28"/>
          <w:szCs w:val="28"/>
          <w:lang w:val="en-US"/>
        </w:rPr>
        <w:t xml:space="preserve"> In the te</w:t>
      </w:r>
      <w:r>
        <w:rPr>
          <w:rFonts w:ascii="Liberation Serif" w:hAnsi="Liberation Serif"/>
          <w:sz w:val="28"/>
          <w:szCs w:val="28"/>
          <w:lang w:val="en-US"/>
        </w:rPr>
        <w:t>r</w:t>
      </w:r>
      <w:r>
        <w:rPr>
          <w:rFonts w:ascii="Liberation Serif" w:hAnsi="Liberation Serif"/>
          <w:sz w:val="28"/>
          <w:szCs w:val="28"/>
          <w:lang w:val="en-US"/>
        </w:rPr>
        <w:t>minology of economics, logistic regression is an example of a qualitative r</w:t>
      </w:r>
      <w:r>
        <w:rPr>
          <w:rFonts w:ascii="Liberation Serif" w:hAnsi="Liberation Serif"/>
          <w:sz w:val="28"/>
          <w:szCs w:val="28"/>
          <w:lang w:val="en-US"/>
        </w:rPr>
        <w:t>e</w:t>
      </w:r>
      <w:r>
        <w:rPr>
          <w:rFonts w:ascii="Liberation Serif" w:hAnsi="Liberation Serif"/>
          <w:sz w:val="28"/>
          <w:szCs w:val="28"/>
          <w:lang w:val="en-US"/>
        </w:rPr>
        <w:t>sponse/discrete choice model.</w:t>
      </w:r>
    </w:p>
    <w:p w14:paraId="4C2F56C3" w14:textId="77777777" w:rsidR="0079593D" w:rsidRDefault="0079593D">
      <w:pPr>
        <w:pStyle w:val="Standard"/>
        <w:rPr>
          <w:rFonts w:ascii="Liberation Serif" w:hAnsi="Liberation Serif"/>
          <w:sz w:val="28"/>
          <w:szCs w:val="28"/>
          <w:lang w:val="en-US"/>
        </w:rPr>
      </w:pPr>
    </w:p>
    <w:p w14:paraId="4F204883" w14:textId="77777777" w:rsidR="0079593D" w:rsidRDefault="00C07CF3">
      <w:pPr>
        <w:pStyle w:val="Standard"/>
        <w:rPr>
          <w:rFonts w:ascii="Liberation Serif" w:hAnsi="Liberation Serif"/>
          <w:sz w:val="28"/>
          <w:szCs w:val="28"/>
          <w:lang w:val="en-US"/>
        </w:rPr>
      </w:pPr>
      <w:r>
        <w:rPr>
          <w:rFonts w:ascii="Liberation Serif" w:hAnsi="Liberation Serif"/>
          <w:sz w:val="28"/>
          <w:szCs w:val="28"/>
          <w:lang w:val="en-US"/>
        </w:rPr>
        <w:t>Logistic regression was developed by statistician David Cox in 1958.The binary logistic model is used to estimate the probability of a binary response based on one or more predictor (or independent) variables (features). It allows one to say that the presence of a risk factor increases the probability of a given outcome by a specific percentage.</w:t>
      </w:r>
    </w:p>
    <w:p w14:paraId="248AA2FB" w14:textId="77777777" w:rsidR="0079593D" w:rsidRDefault="0079593D">
      <w:pPr>
        <w:pStyle w:val="Standard"/>
        <w:rPr>
          <w:rFonts w:ascii="Liberation Serif" w:hAnsi="Liberation Serif"/>
          <w:sz w:val="28"/>
          <w:szCs w:val="28"/>
          <w:lang w:val="en-US"/>
        </w:rPr>
      </w:pPr>
    </w:p>
    <w:p w14:paraId="759B4568" w14:textId="77777777" w:rsidR="0079593D" w:rsidRDefault="0079593D">
      <w:pPr>
        <w:pStyle w:val="Standard"/>
        <w:rPr>
          <w:rFonts w:ascii="Liberation Serif" w:hAnsi="Liberation Serif"/>
          <w:sz w:val="28"/>
          <w:szCs w:val="28"/>
          <w:lang w:val="en-US"/>
        </w:rPr>
      </w:pPr>
    </w:p>
    <w:p w14:paraId="60C298E5" w14:textId="77777777" w:rsidR="0079593D" w:rsidRDefault="0079593D">
      <w:pPr>
        <w:pStyle w:val="Standard"/>
        <w:rPr>
          <w:rFonts w:ascii="Liberation Serif" w:hAnsi="Liberation Serif"/>
          <w:sz w:val="28"/>
          <w:szCs w:val="28"/>
          <w:lang w:val="en-US"/>
        </w:rPr>
      </w:pPr>
    </w:p>
    <w:p w14:paraId="24707B9C" w14:textId="77777777" w:rsidR="0079593D" w:rsidRDefault="0079593D">
      <w:pPr>
        <w:pStyle w:val="Standard"/>
        <w:rPr>
          <w:rFonts w:ascii="Liberation Serif" w:hAnsi="Liberation Serif"/>
          <w:sz w:val="28"/>
          <w:szCs w:val="28"/>
          <w:lang w:val="en-US"/>
        </w:rPr>
      </w:pPr>
    </w:p>
    <w:p w14:paraId="0A42D12A" w14:textId="77777777" w:rsidR="0079593D" w:rsidRDefault="0079593D">
      <w:pPr>
        <w:pStyle w:val="Standard"/>
        <w:rPr>
          <w:rFonts w:ascii="Liberation Serif" w:hAnsi="Liberation Serif"/>
          <w:sz w:val="28"/>
          <w:szCs w:val="28"/>
          <w:lang w:val="en-US"/>
        </w:rPr>
      </w:pPr>
    </w:p>
    <w:p w14:paraId="3B015143" w14:textId="77777777" w:rsidR="0079593D" w:rsidRDefault="0079593D">
      <w:pPr>
        <w:pStyle w:val="Standard"/>
        <w:rPr>
          <w:rFonts w:ascii="Liberation Serif" w:hAnsi="Liberation Serif"/>
          <w:sz w:val="28"/>
          <w:szCs w:val="28"/>
          <w:lang w:val="en-US"/>
        </w:rPr>
      </w:pPr>
    </w:p>
    <w:p w14:paraId="3C973CB9" w14:textId="77777777" w:rsidR="0079593D" w:rsidRDefault="0079593D">
      <w:pPr>
        <w:pStyle w:val="Standard"/>
        <w:rPr>
          <w:rFonts w:ascii="Liberation Serif" w:hAnsi="Liberation Serif"/>
          <w:sz w:val="28"/>
          <w:szCs w:val="28"/>
          <w:lang w:val="en-US"/>
        </w:rPr>
      </w:pPr>
    </w:p>
    <w:p w14:paraId="110166B1" w14:textId="77777777" w:rsidR="0079593D" w:rsidRDefault="00C07CF3">
      <w:pPr>
        <w:pStyle w:val="Standard"/>
        <w:rPr>
          <w:rFonts w:ascii="Liberation Serif" w:hAnsi="Liberation Serif"/>
          <w:b/>
          <w:bCs/>
          <w:sz w:val="28"/>
          <w:szCs w:val="28"/>
          <w:lang w:val="en-US"/>
        </w:rPr>
      </w:pPr>
      <w:r>
        <w:rPr>
          <w:rFonts w:ascii="Liberation Serif" w:hAnsi="Liberation Serif"/>
          <w:b/>
          <w:bCs/>
          <w:sz w:val="28"/>
          <w:szCs w:val="28"/>
          <w:lang w:val="en-US"/>
        </w:rPr>
        <w:t>Fields and example applications</w:t>
      </w:r>
    </w:p>
    <w:p w14:paraId="7DCD53D6" w14:textId="77777777" w:rsidR="0079593D" w:rsidRDefault="0079593D">
      <w:pPr>
        <w:pStyle w:val="Standard"/>
        <w:rPr>
          <w:rFonts w:ascii="Liberation Serif" w:hAnsi="Liberation Serif"/>
          <w:sz w:val="28"/>
          <w:szCs w:val="28"/>
          <w:lang w:val="en-US"/>
        </w:rPr>
      </w:pPr>
    </w:p>
    <w:p w14:paraId="49163A25" w14:textId="77777777" w:rsidR="0079593D" w:rsidRDefault="00C07CF3">
      <w:pPr>
        <w:pStyle w:val="Standard"/>
        <w:rPr>
          <w:rFonts w:ascii="Liberation Serif" w:hAnsi="Liberation Serif"/>
          <w:sz w:val="28"/>
          <w:szCs w:val="28"/>
          <w:lang w:val="en-US"/>
        </w:rPr>
      </w:pPr>
      <w:r>
        <w:rPr>
          <w:rFonts w:ascii="Liberation Serif" w:hAnsi="Liberation Serif"/>
          <w:sz w:val="28"/>
          <w:szCs w:val="28"/>
          <w:lang w:val="en-US"/>
        </w:rPr>
        <w:t>Logistic regression is used in various fields, including machine learning, most medical fields, and social sciences. For example, the Trauma and Injury Sever</w:t>
      </w:r>
      <w:r>
        <w:rPr>
          <w:rFonts w:ascii="Liberation Serif" w:hAnsi="Liberation Serif"/>
          <w:sz w:val="28"/>
          <w:szCs w:val="28"/>
          <w:lang w:val="en-US"/>
        </w:rPr>
        <w:t>i</w:t>
      </w:r>
      <w:r>
        <w:rPr>
          <w:rFonts w:ascii="Liberation Serif" w:hAnsi="Liberation Serif"/>
          <w:sz w:val="28"/>
          <w:szCs w:val="28"/>
          <w:lang w:val="en-US"/>
        </w:rPr>
        <w:t>ty Score (TRISS), which is widely used to predict mortality in injured patients, was originally developed by Boyd et al. using logistic regression.[4] Many other medical scales used to assess the severity of a patient have been developed u</w:t>
      </w:r>
      <w:r>
        <w:rPr>
          <w:rFonts w:ascii="Liberation Serif" w:hAnsi="Liberation Serif"/>
          <w:sz w:val="28"/>
          <w:szCs w:val="28"/>
          <w:lang w:val="en-US"/>
        </w:rPr>
        <w:t>s</w:t>
      </w:r>
      <w:r>
        <w:rPr>
          <w:rFonts w:ascii="Liberation Serif" w:hAnsi="Liberation Serif"/>
          <w:sz w:val="28"/>
          <w:szCs w:val="28"/>
          <w:lang w:val="en-US"/>
        </w:rPr>
        <w:lastRenderedPageBreak/>
        <w:t>ing logistic regression. Logistic regression may be used to predict whether a p</w:t>
      </w:r>
      <w:r>
        <w:rPr>
          <w:rFonts w:ascii="Liberation Serif" w:hAnsi="Liberation Serif"/>
          <w:sz w:val="28"/>
          <w:szCs w:val="28"/>
          <w:lang w:val="en-US"/>
        </w:rPr>
        <w:t>a</w:t>
      </w:r>
      <w:r>
        <w:rPr>
          <w:rFonts w:ascii="Liberation Serif" w:hAnsi="Liberation Serif"/>
          <w:sz w:val="28"/>
          <w:szCs w:val="28"/>
          <w:lang w:val="en-US"/>
        </w:rPr>
        <w:t>tient has a given disease (e.g. diabetes; coronary heart disease), based on o</w:t>
      </w:r>
      <w:r>
        <w:rPr>
          <w:rFonts w:ascii="Liberation Serif" w:hAnsi="Liberation Serif"/>
          <w:sz w:val="28"/>
          <w:szCs w:val="28"/>
          <w:lang w:val="en-US"/>
        </w:rPr>
        <w:t>b</w:t>
      </w:r>
      <w:r>
        <w:rPr>
          <w:rFonts w:ascii="Liberation Serif" w:hAnsi="Liberation Serif"/>
          <w:sz w:val="28"/>
          <w:szCs w:val="28"/>
          <w:lang w:val="en-US"/>
        </w:rPr>
        <w:t>served characteristics of the patient (age, sex, body mass index, results of var</w:t>
      </w:r>
      <w:r>
        <w:rPr>
          <w:rFonts w:ascii="Liberation Serif" w:hAnsi="Liberation Serif"/>
          <w:sz w:val="28"/>
          <w:szCs w:val="28"/>
          <w:lang w:val="en-US"/>
        </w:rPr>
        <w:t>i</w:t>
      </w:r>
      <w:r>
        <w:rPr>
          <w:rFonts w:ascii="Liberation Serif" w:hAnsi="Liberation Serif"/>
          <w:sz w:val="28"/>
          <w:szCs w:val="28"/>
          <w:lang w:val="en-US"/>
        </w:rPr>
        <w:t>ous blood tests, etc.). Another example might be to predict whether an Amer</w:t>
      </w:r>
      <w:r>
        <w:rPr>
          <w:rFonts w:ascii="Liberation Serif" w:hAnsi="Liberation Serif"/>
          <w:sz w:val="28"/>
          <w:szCs w:val="28"/>
          <w:lang w:val="en-US"/>
        </w:rPr>
        <w:t>i</w:t>
      </w:r>
      <w:r>
        <w:rPr>
          <w:rFonts w:ascii="Liberation Serif" w:hAnsi="Liberation Serif"/>
          <w:sz w:val="28"/>
          <w:szCs w:val="28"/>
          <w:lang w:val="en-US"/>
        </w:rPr>
        <w:t>can voter will vote Democratic or Republican, based on age, income, sex, race, state of residence, votes in previous elections, etc. The technique can also be used in engineering, especially for predicting the probability of failure of a gi</w:t>
      </w:r>
      <w:r>
        <w:rPr>
          <w:rFonts w:ascii="Liberation Serif" w:hAnsi="Liberation Serif"/>
          <w:sz w:val="28"/>
          <w:szCs w:val="28"/>
          <w:lang w:val="en-US"/>
        </w:rPr>
        <w:t>v</w:t>
      </w:r>
      <w:r>
        <w:rPr>
          <w:rFonts w:ascii="Liberation Serif" w:hAnsi="Liberation Serif"/>
          <w:sz w:val="28"/>
          <w:szCs w:val="28"/>
          <w:lang w:val="en-US"/>
        </w:rPr>
        <w:t>en process, system or product. It is also used in marketing applications such as prediction of a customer's propensity to purchase a product or halt a subscri</w:t>
      </w:r>
      <w:r>
        <w:rPr>
          <w:rFonts w:ascii="Liberation Serif" w:hAnsi="Liberation Serif"/>
          <w:sz w:val="28"/>
          <w:szCs w:val="28"/>
          <w:lang w:val="en-US"/>
        </w:rPr>
        <w:t>p</w:t>
      </w:r>
      <w:r>
        <w:rPr>
          <w:rFonts w:ascii="Liberation Serif" w:hAnsi="Liberation Serif"/>
          <w:sz w:val="28"/>
          <w:szCs w:val="28"/>
          <w:lang w:val="en-US"/>
        </w:rPr>
        <w:t>tion, etc. In economics, it can be used to predict the likelihood of a person's choosing to be in the labor force, and a business application would be to predict the likelihood of a homeowner defaulting on a mortgage. Conditional random fields, an extension of logistic regression to sequential data, are used in natural language processing.</w:t>
      </w:r>
    </w:p>
    <w:p w14:paraId="74C16B97" w14:textId="77777777" w:rsidR="0079593D" w:rsidRDefault="0079593D">
      <w:pPr>
        <w:pStyle w:val="Standard"/>
        <w:rPr>
          <w:rFonts w:ascii="Liberation Serif" w:hAnsi="Liberation Serif"/>
          <w:sz w:val="28"/>
          <w:szCs w:val="28"/>
          <w:lang w:val="en-US"/>
        </w:rPr>
      </w:pPr>
    </w:p>
    <w:p w14:paraId="3B496B01" w14:textId="77777777" w:rsidR="0079593D" w:rsidRDefault="00C07CF3">
      <w:pPr>
        <w:pStyle w:val="Standard"/>
        <w:rPr>
          <w:rFonts w:ascii="Liberation Serif" w:hAnsi="Liberation Serif"/>
          <w:sz w:val="28"/>
          <w:szCs w:val="28"/>
          <w:lang w:val="en-US"/>
        </w:rPr>
      </w:pPr>
      <w:r>
        <w:rPr>
          <w:rFonts w:ascii="Liberation Serif" w:hAnsi="Liberation Serif"/>
          <w:sz w:val="28"/>
          <w:szCs w:val="28"/>
          <w:lang w:val="en-US"/>
        </w:rPr>
        <w:t xml:space="preserve">The logistic regression can be understood simply as finding </w:t>
      </w:r>
      <w:proofErr w:type="gramStart"/>
      <w:r>
        <w:rPr>
          <w:rFonts w:ascii="Liberation Serif" w:hAnsi="Liberation Serif"/>
          <w:sz w:val="28"/>
          <w:szCs w:val="28"/>
          <w:lang w:val="en-US"/>
        </w:rPr>
        <w:t xml:space="preserve">the  </w:t>
      </w:r>
      <w:r>
        <w:rPr>
          <w:rFonts w:ascii="Liberation Serif" w:hAnsi="Liberation Serif"/>
          <w:sz w:val="28"/>
          <w:szCs w:val="28"/>
          <w:lang w:val="el-GR"/>
        </w:rPr>
        <w:t>β</w:t>
      </w:r>
      <w:proofErr w:type="gramEnd"/>
      <w:r w:rsidRPr="000E5D23">
        <w:rPr>
          <w:rFonts w:ascii="Liberation Serif" w:hAnsi="Liberation Serif"/>
          <w:sz w:val="28"/>
          <w:szCs w:val="28"/>
        </w:rPr>
        <w:t xml:space="preserve"> </w:t>
      </w:r>
      <w:r>
        <w:rPr>
          <w:rFonts w:ascii="Liberation Serif" w:hAnsi="Liberation Serif"/>
          <w:sz w:val="28"/>
          <w:szCs w:val="28"/>
          <w:lang w:val="en-US"/>
        </w:rPr>
        <w:t>parameters that best fit:</w:t>
      </w:r>
    </w:p>
    <w:p w14:paraId="0A9AD59D" w14:textId="77777777" w:rsidR="0079593D" w:rsidRDefault="00C07CF3">
      <w:pPr>
        <w:pStyle w:val="Standard"/>
        <w:rPr>
          <w:rFonts w:ascii="Liberation Serif" w:hAnsi="Liberation Serif"/>
          <w:sz w:val="28"/>
          <w:szCs w:val="28"/>
          <w:lang w:val="en-US"/>
        </w:rPr>
      </w:pPr>
      <w:r>
        <w:rPr>
          <w:rFonts w:ascii="Liberation Serif" w:hAnsi="Liberation Serif"/>
          <w:sz w:val="28"/>
          <w:szCs w:val="28"/>
          <w:lang w:val="en-US"/>
        </w:rPr>
        <w:t xml:space="preserve">                    </w:t>
      </w:r>
    </w:p>
    <w:p w14:paraId="7101B01D" w14:textId="77777777" w:rsidR="0079593D" w:rsidRDefault="00C07CF3">
      <w:pPr>
        <w:pStyle w:val="Standard"/>
        <w:rPr>
          <w:rFonts w:ascii="Liberation Serif" w:hAnsi="Liberation Serif"/>
          <w:sz w:val="28"/>
          <w:szCs w:val="28"/>
          <w:lang w:val="en-US"/>
        </w:rPr>
      </w:pPr>
      <w:r>
        <w:rPr>
          <w:rFonts w:ascii="Liberation Serif" w:hAnsi="Liberation Serif"/>
          <w:noProof/>
          <w:sz w:val="28"/>
          <w:szCs w:val="28"/>
          <w:lang w:val="en-US"/>
        </w:rPr>
        <mc:AlternateContent>
          <mc:Choice Requires="wps">
            <w:drawing>
              <wp:anchor distT="0" distB="0" distL="114300" distR="114300" simplePos="0" relativeHeight="9" behindDoc="0" locked="0" layoutInCell="1" allowOverlap="1" wp14:anchorId="10674051" wp14:editId="641B2A02">
                <wp:simplePos x="0" y="0"/>
                <wp:positionH relativeFrom="column">
                  <wp:posOffset>303480</wp:posOffset>
                </wp:positionH>
                <wp:positionV relativeFrom="paragraph">
                  <wp:posOffset>82080</wp:posOffset>
                </wp:positionV>
                <wp:extent cx="434160" cy="465840"/>
                <wp:effectExtent l="38100" t="0" r="23040" b="10410"/>
                <wp:wrapNone/>
                <wp:docPr id="5" name="Σχήμα1"/>
                <wp:cNvGraphicFramePr/>
                <a:graphic xmlns:a="http://schemas.openxmlformats.org/drawingml/2006/main">
                  <a:graphicData uri="http://schemas.microsoft.com/office/word/2010/wordprocessingShape">
                    <wps:wsp>
                      <wps:cNvSpPr/>
                      <wps:spPr>
                        <a:xfrm>
                          <a:off x="0" y="0"/>
                          <a:ext cx="434160" cy="465840"/>
                        </a:xfrm>
                        <a:custGeom>
                          <a:avLst>
                            <a:gd name="f0" fmla="val 1800"/>
                            <a:gd name="f1" fmla="val 10800"/>
                          </a:avLst>
                          <a:gdLst>
                            <a:gd name="f2" fmla="val 10800000"/>
                            <a:gd name="f3" fmla="val 5400000"/>
                            <a:gd name="f4" fmla="val 180"/>
                            <a:gd name="f5" fmla="val w"/>
                            <a:gd name="f6" fmla="val h"/>
                            <a:gd name="f7" fmla="val 0"/>
                            <a:gd name="f8" fmla="val 21600"/>
                            <a:gd name="f9" fmla="val -2147483647"/>
                            <a:gd name="f10" fmla="val 2147483647"/>
                            <a:gd name="f11" fmla="val 5400"/>
                            <a:gd name="f12" fmla="val 16200"/>
                            <a:gd name="f13" fmla="val 10800"/>
                            <a:gd name="f14" fmla="+- 0 0 0"/>
                            <a:gd name="f15" fmla="*/ f5 1 21600"/>
                            <a:gd name="f16" fmla="*/ f6 1 21600"/>
                            <a:gd name="f17" fmla="pin 0 f0 5400"/>
                            <a:gd name="f18" fmla="pin 0 f1 21600"/>
                            <a:gd name="f19" fmla="*/ f14 f2 1"/>
                            <a:gd name="f20" fmla="*/ f17 1 2"/>
                            <a:gd name="f21" fmla="val f17"/>
                            <a:gd name="f22" fmla="val f18"/>
                            <a:gd name="f23" fmla="+- 21600 0 f17"/>
                            <a:gd name="f24" fmla="*/ f17 10000 1"/>
                            <a:gd name="f25" fmla="*/ 10800 f15 1"/>
                            <a:gd name="f26" fmla="*/ f17 f16 1"/>
                            <a:gd name="f27" fmla="*/ f7 f15 1"/>
                            <a:gd name="f28" fmla="*/ f18 f16 1"/>
                            <a:gd name="f29" fmla="*/ 13800 f15 1"/>
                            <a:gd name="f30" fmla="*/ 21600 f15 1"/>
                            <a:gd name="f31" fmla="*/ 0 f16 1"/>
                            <a:gd name="f32" fmla="*/ f19 1 f4"/>
                            <a:gd name="f33" fmla="*/ 0 f15 1"/>
                            <a:gd name="f34" fmla="*/ 10800 f16 1"/>
                            <a:gd name="f35" fmla="*/ 21600 f16 1"/>
                            <a:gd name="f36" fmla="+- f22 0 f17"/>
                            <a:gd name="f37" fmla="+- f22 0 f20"/>
                            <a:gd name="f38" fmla="+- f22 f20 0"/>
                            <a:gd name="f39" fmla="+- f22 f17 0"/>
                            <a:gd name="f40" fmla="+- 21600 0 f20"/>
                            <a:gd name="f41" fmla="*/ f24 1 31953"/>
                            <a:gd name="f42" fmla="+- f32 0 f3"/>
                            <a:gd name="f43" fmla="+- 21600 0 f41"/>
                            <a:gd name="f44" fmla="*/ f41 f16 1"/>
                            <a:gd name="f45" fmla="*/ f43 f16 1"/>
                          </a:gdLst>
                          <a:ahLst>
                            <a:ahXY gdRefY="f0" minY="f7" maxY="f11">
                              <a:pos x="f25" y="f26"/>
                            </a:ahXY>
                            <a:ahXY gdRefY="f1" minY="f7" maxY="f8">
                              <a:pos x="f27" y="f28"/>
                            </a:ahXY>
                          </a:ahLst>
                          <a:cxnLst>
                            <a:cxn ang="3cd4">
                              <a:pos x="hc" y="t"/>
                            </a:cxn>
                            <a:cxn ang="0">
                              <a:pos x="r" y="vc"/>
                            </a:cxn>
                            <a:cxn ang="cd4">
                              <a:pos x="hc" y="b"/>
                            </a:cxn>
                            <a:cxn ang="cd2">
                              <a:pos x="l" y="vc"/>
                            </a:cxn>
                            <a:cxn ang="f42">
                              <a:pos x="f30" y="f31"/>
                            </a:cxn>
                            <a:cxn ang="f42">
                              <a:pos x="f33" y="f34"/>
                            </a:cxn>
                            <a:cxn ang="f42">
                              <a:pos x="f30" y="f35"/>
                            </a:cxn>
                          </a:cxnLst>
                          <a:rect l="f29" t="f44" r="f30" b="f45"/>
                          <a:pathLst>
                            <a:path w="21600" h="21600">
                              <a:moveTo>
                                <a:pt x="f8" y="f7"/>
                              </a:moveTo>
                              <a:cubicBezTo>
                                <a:pt x="f12" y="f7"/>
                                <a:pt x="f13" y="f20"/>
                                <a:pt x="f13" y="f21"/>
                              </a:cubicBezTo>
                              <a:lnTo>
                                <a:pt x="f13" y="f36"/>
                              </a:lnTo>
                              <a:cubicBezTo>
                                <a:pt x="f13" y="f37"/>
                                <a:pt x="f11" y="f22"/>
                                <a:pt x="f7" y="f22"/>
                              </a:cubicBezTo>
                              <a:cubicBezTo>
                                <a:pt x="f11" y="f22"/>
                                <a:pt x="f13" y="f38"/>
                                <a:pt x="f13" y="f39"/>
                              </a:cubicBezTo>
                              <a:lnTo>
                                <a:pt x="f13" y="f23"/>
                              </a:lnTo>
                              <a:cubicBezTo>
                                <a:pt x="f13" y="f40"/>
                                <a:pt x="f12" y="f8"/>
                                <a:pt x="f8" y="f8"/>
                              </a:cubicBezTo>
                            </a:path>
                          </a:pathLst>
                        </a:custGeom>
                        <a:noFill/>
                        <a:ln w="12600" cap="flat">
                          <a:solidFill>
                            <a:srgbClr val="1C1C1C"/>
                          </a:solidFill>
                          <a:prstDash val="solid"/>
                          <a:miter/>
                        </a:ln>
                      </wps:spPr>
                      <wps:txbx>
                        <w:txbxContent>
                          <w:p w14:paraId="526EDD38" w14:textId="77777777" w:rsidR="00C248B9" w:rsidRDefault="00C248B9"/>
                        </w:txbxContent>
                      </wps:txbx>
                      <wps:bodyPr wrap="square" lIns="0" tIns="0" rIns="0" bIns="0" anchor="ctr" compatLnSpc="0">
                        <a:noAutofit/>
                      </wps:bodyPr>
                    </wps:wsp>
                  </a:graphicData>
                </a:graphic>
              </wp:anchor>
            </w:drawing>
          </mc:Choice>
          <mc:Fallback>
            <w:pict>
              <v:shape id="Σχήμα1" o:spid="_x0000_s1029" style="position:absolute;margin-left:23.9pt;margin-top:6.45pt;width:34.2pt;height:36.7pt;z-index:9;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" adj="-11796480,,5400" path="m21600,c16200,,10800,900,10800,1800r,7200c10800,9900,5400,10800,,10800v5400,,10800,900,10800,1800l10800,19800v,900,5400,1800,10800,1800e" filled="f" strokecolor="#1c1c1c" strokeweight=".35mm">
                <v:stroke joinstyle="miter"/>
                <v:formulas/>
                <v:path arrowok="t" o:connecttype="custom" o:connectlocs="217080,0;434160,232920;217080,465840;0,232920;434160,0;0,232920;434160,465840" o:connectangles="270,0,90,180,270,270,270" textboxrect="13800,563,21600,21037"/>
                <v:textbox inset="0,0,0,0">
                  <w:txbxContent>
                    <w:p w14:paraId="526EDD38" w14:textId="77777777" w:rsidR="00C248B9" w:rsidRDefault="00C248B9"/>
                  </w:txbxContent>
                </v:textbox>
              </v:shape>
            </w:pict>
          </mc:Fallback>
        </mc:AlternateContent>
      </w:r>
      <w:r>
        <w:rPr>
          <w:rFonts w:ascii="Liberation Serif" w:hAnsi="Liberation Serif"/>
          <w:sz w:val="28"/>
          <w:szCs w:val="28"/>
          <w:lang w:val="en-US"/>
        </w:rPr>
        <w:t xml:space="preserve">                  1</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χ+ε&gt;0</m:t>
        </m:r>
      </m:oMath>
    </w:p>
    <w:p w14:paraId="68CE3EB2" w14:textId="77777777" w:rsidR="0079593D" w:rsidRDefault="00C07CF3">
      <w:pPr>
        <w:pStyle w:val="Standard"/>
        <w:rPr>
          <w:rFonts w:ascii="Liberation Serif" w:hAnsi="Liberation Serif"/>
          <w:sz w:val="28"/>
          <w:szCs w:val="28"/>
        </w:rPr>
      </w:pPr>
      <w:r>
        <w:rPr>
          <w:rFonts w:ascii="Liberation Serif" w:hAnsi="Liberation Serif"/>
          <w:sz w:val="28"/>
          <w:szCs w:val="28"/>
        </w:rPr>
        <w:t>y =</w:t>
      </w:r>
    </w:p>
    <w:p w14:paraId="4B481DBC" w14:textId="77777777" w:rsidR="0079593D" w:rsidRDefault="00C07CF3">
      <w:pPr>
        <w:pStyle w:val="Standard"/>
        <w:rPr>
          <w:rFonts w:ascii="Liberation Serif" w:hAnsi="Liberation Serif"/>
          <w:sz w:val="28"/>
          <w:szCs w:val="28"/>
        </w:rPr>
      </w:pPr>
      <w:r>
        <w:rPr>
          <w:rFonts w:ascii="Liberation Serif" w:hAnsi="Liberation Serif"/>
          <w:sz w:val="28"/>
          <w:szCs w:val="28"/>
        </w:rPr>
        <w:t xml:space="preserve">                  0 </w:t>
      </w:r>
      <w:r>
        <w:rPr>
          <w:rFonts w:ascii="Liberation Serif" w:hAnsi="Liberation Serif"/>
          <w:sz w:val="28"/>
          <w:szCs w:val="28"/>
          <w:lang w:val="en-US"/>
        </w:rPr>
        <w:t>else</w:t>
      </w:r>
    </w:p>
    <w:p w14:paraId="28A9A4CB" w14:textId="77777777" w:rsidR="0079593D" w:rsidRDefault="00C07CF3">
      <w:pPr>
        <w:pStyle w:val="Standard"/>
        <w:rPr>
          <w:rFonts w:ascii="Liberation Serif" w:hAnsi="Liberation Serif"/>
          <w:sz w:val="28"/>
          <w:szCs w:val="28"/>
        </w:rPr>
      </w:pPr>
      <w:proofErr w:type="gramStart"/>
      <w:r>
        <w:rPr>
          <w:rFonts w:ascii="Liberation Serif" w:hAnsi="Liberation Serif"/>
          <w:sz w:val="28"/>
          <w:szCs w:val="28"/>
          <w:lang w:val="en-US"/>
        </w:rPr>
        <w:t>where</w:t>
      </w:r>
      <w:proofErr w:type="gramEnd"/>
      <w:r>
        <w:rPr>
          <w:rFonts w:ascii="Liberation Serif" w:hAnsi="Liberation Serif"/>
          <w:sz w:val="28"/>
          <w:szCs w:val="28"/>
          <w:lang w:val="en-US"/>
        </w:rPr>
        <w:t xml:space="preserve"> </w:t>
      </w:r>
      <w:r>
        <w:rPr>
          <w:rFonts w:ascii="Liberation Serif" w:hAnsi="Liberation Serif"/>
          <w:sz w:val="28"/>
          <w:szCs w:val="28"/>
          <w:lang w:val="el-GR"/>
        </w:rPr>
        <w:t>ε</w:t>
      </w:r>
      <w:r w:rsidRPr="000E5D23">
        <w:rPr>
          <w:rFonts w:ascii="Liberation Serif" w:hAnsi="Liberation Serif"/>
          <w:sz w:val="28"/>
          <w:szCs w:val="28"/>
        </w:rPr>
        <w:t xml:space="preserve"> </w:t>
      </w:r>
      <w:r>
        <w:rPr>
          <w:rFonts w:ascii="Liberation Serif" w:hAnsi="Liberation Serif"/>
          <w:sz w:val="28"/>
          <w:szCs w:val="28"/>
          <w:lang w:val="en-US"/>
        </w:rPr>
        <w:t>is an error distributed by standard logistic distribution.</w:t>
      </w:r>
    </w:p>
    <w:p w14:paraId="0F23BE04" w14:textId="77777777" w:rsidR="0079593D" w:rsidRDefault="0079593D">
      <w:pPr>
        <w:pStyle w:val="Standard"/>
        <w:rPr>
          <w:rFonts w:ascii="Liberation Serif" w:hAnsi="Liberation Serif"/>
          <w:sz w:val="28"/>
          <w:szCs w:val="28"/>
          <w:lang w:val="en-US"/>
        </w:rPr>
      </w:pPr>
    </w:p>
    <w:p w14:paraId="693D50C1" w14:textId="77777777" w:rsidR="0079593D" w:rsidRDefault="0079593D">
      <w:pPr>
        <w:pStyle w:val="Standard"/>
        <w:rPr>
          <w:rFonts w:ascii="Liberation Serif" w:hAnsi="Liberation Serif"/>
          <w:sz w:val="28"/>
          <w:szCs w:val="28"/>
          <w:lang w:val="en-US"/>
        </w:rPr>
      </w:pPr>
    </w:p>
    <w:p w14:paraId="704FE9E1" w14:textId="77777777" w:rsidR="0079593D" w:rsidRDefault="00C07CF3">
      <w:pPr>
        <w:pStyle w:val="Standard"/>
        <w:rPr>
          <w:rFonts w:ascii="Liberation Serif" w:hAnsi="Liberation Serif"/>
          <w:sz w:val="28"/>
          <w:szCs w:val="28"/>
          <w:lang w:val="en-US"/>
        </w:rPr>
      </w:pPr>
      <w:r>
        <w:rPr>
          <w:rFonts w:eastAsia="Yu Gothic Light"/>
          <w:lang w:val="en-US"/>
        </w:rPr>
        <w:t xml:space="preserve">The associated latent variable </w:t>
      </w:r>
      <w:proofErr w:type="gramStart"/>
      <w:r>
        <w:rPr>
          <w:rFonts w:eastAsia="Yu Gothic Light"/>
          <w:lang w:val="en-US"/>
        </w:rPr>
        <w:t xml:space="preserve">is </w:t>
      </w:r>
      <w:proofErr w:type="gramEnd"/>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χ+ε</m:t>
        </m:r>
      </m:oMath>
      <w:r>
        <w:rPr>
          <w:rFonts w:eastAsia="Yu Gothic Light"/>
          <w:lang w:val="en-US"/>
        </w:rPr>
        <w:t xml:space="preserve">. The error term </w:t>
      </w:r>
      <w:r>
        <w:rPr>
          <w:rFonts w:eastAsia="Yu Gothic Light"/>
          <w:lang w:val="el-GR"/>
        </w:rPr>
        <w:t>ε</w:t>
      </w:r>
      <w:r w:rsidRPr="000E5D23">
        <w:rPr>
          <w:rFonts w:eastAsia="Yu Gothic Light"/>
        </w:rPr>
        <w:t xml:space="preserve"> </w:t>
      </w:r>
      <w:r>
        <w:rPr>
          <w:rFonts w:eastAsia="Yu Gothic Light"/>
          <w:lang w:val="en-US"/>
        </w:rPr>
        <w:t xml:space="preserve">is not observed, and so the y is also an </w:t>
      </w:r>
      <w:r>
        <w:rPr>
          <w:rFonts w:eastAsia="Yu Gothic Light"/>
          <w:color w:val="222222"/>
          <w:lang w:val="en-US"/>
        </w:rPr>
        <w:t>unobservable</w:t>
      </w:r>
      <w:proofErr w:type="gramStart"/>
      <w:r>
        <w:rPr>
          <w:rFonts w:eastAsia="Yu Gothic Light"/>
          <w:color w:val="222222"/>
          <w:lang w:val="en-US"/>
        </w:rPr>
        <w:t>,</w:t>
      </w:r>
      <w:r>
        <w:rPr>
          <w:rFonts w:eastAsia="Yu Gothic Light"/>
          <w:lang w:val="en-US"/>
        </w:rPr>
        <w:t xml:space="preserve">  hence</w:t>
      </w:r>
      <w:proofErr w:type="gramEnd"/>
      <w:r>
        <w:rPr>
          <w:rFonts w:eastAsia="Yu Gothic Light"/>
          <w:lang w:val="en-US"/>
        </w:rPr>
        <w:t xml:space="preserve"> termed “latent”. Unlike ordinary regression, however, the </w:t>
      </w:r>
      <w:r>
        <w:rPr>
          <w:rFonts w:eastAsia="Yu Gothic Light"/>
          <w:lang w:val="el-GR"/>
        </w:rPr>
        <w:t>β</w:t>
      </w:r>
      <w:r w:rsidRPr="000E5D23">
        <w:rPr>
          <w:rFonts w:eastAsia="Yu Gothic Light"/>
        </w:rPr>
        <w:t xml:space="preserve"> </w:t>
      </w:r>
      <w:r>
        <w:rPr>
          <w:rFonts w:eastAsia="Yu Gothic Light"/>
          <w:lang w:val="en-US"/>
        </w:rPr>
        <w:t>parameters cannot be expressed by any direct formula of the y and x values in the o</w:t>
      </w:r>
      <w:r>
        <w:rPr>
          <w:rFonts w:eastAsia="Yu Gothic Light"/>
          <w:lang w:val="en-US"/>
        </w:rPr>
        <w:t>b</w:t>
      </w:r>
      <w:r>
        <w:rPr>
          <w:rFonts w:eastAsia="Yu Gothic Light"/>
          <w:lang w:val="en-US"/>
        </w:rPr>
        <w:t>served data. Instead they are to be found by an iterative search process, usually implemen</w:t>
      </w:r>
      <w:r>
        <w:rPr>
          <w:rFonts w:eastAsia="Yu Gothic Light"/>
          <w:lang w:val="en-US"/>
        </w:rPr>
        <w:t>t</w:t>
      </w:r>
      <w:r>
        <w:rPr>
          <w:rFonts w:eastAsia="Yu Gothic Light"/>
          <w:lang w:val="en-US"/>
        </w:rPr>
        <w:t>ed by software program, that finds the maximum of a complicated “likelihood expression” that is a function of all of the observed y and x values.</w:t>
      </w:r>
    </w:p>
    <w:p w14:paraId="44CC60E9" w14:textId="77777777" w:rsidR="0079593D" w:rsidRDefault="0079593D">
      <w:pPr>
        <w:pStyle w:val="Standard"/>
        <w:rPr>
          <w:rFonts w:ascii="Liberation Serif" w:hAnsi="Liberation Serif"/>
          <w:sz w:val="28"/>
          <w:szCs w:val="28"/>
          <w:lang w:val="en-US"/>
        </w:rPr>
      </w:pPr>
    </w:p>
    <w:p w14:paraId="6FAEB45E" w14:textId="77777777" w:rsidR="0079593D" w:rsidRDefault="0079593D">
      <w:pPr>
        <w:pStyle w:val="Standard"/>
        <w:rPr>
          <w:rFonts w:ascii="Liberation Serif" w:hAnsi="Liberation Serif"/>
          <w:sz w:val="28"/>
          <w:szCs w:val="28"/>
          <w:lang w:val="en-US"/>
        </w:rPr>
      </w:pPr>
    </w:p>
    <w:p w14:paraId="14EF7B9F" w14:textId="77777777" w:rsidR="0079593D" w:rsidRDefault="00C07CF3">
      <w:pPr>
        <w:pStyle w:val="Heading1"/>
        <w:rPr>
          <w:rFonts w:ascii="Liberation Serif" w:hAnsi="Liberation Serif" w:hint="eastAsia"/>
          <w:sz w:val="28"/>
          <w:szCs w:val="28"/>
          <w:lang w:val="en-US"/>
        </w:rPr>
      </w:pPr>
      <w:bookmarkStart w:id="90" w:name="_Toc49475543111111"/>
      <w:commentRangeStart w:id="91"/>
      <w:r>
        <w:rPr>
          <w:rFonts w:ascii="Liberation Serif" w:hAnsi="Liberation Serif"/>
          <w:sz w:val="28"/>
          <w:szCs w:val="28"/>
          <w:lang w:val="en-US"/>
        </w:rPr>
        <w:t>R</w:t>
      </w:r>
      <w:bookmarkEnd w:id="90"/>
      <w:r>
        <w:rPr>
          <w:rFonts w:ascii="Liberation Serif" w:hAnsi="Liberation Serif"/>
          <w:sz w:val="28"/>
          <w:szCs w:val="28"/>
          <w:lang w:val="en-US"/>
        </w:rPr>
        <w:t>esults</w:t>
      </w:r>
      <w:commentRangeEnd w:id="91"/>
      <w:r w:rsidR="00525DC2">
        <w:rPr>
          <w:rStyle w:val="CommentReference"/>
          <w:rFonts w:ascii="Cambria" w:eastAsia="Times New Roman" w:hAnsi="Cambria"/>
          <w:color w:val="auto"/>
        </w:rPr>
        <w:commentReference w:id="91"/>
      </w:r>
    </w:p>
    <w:p w14:paraId="4266497F" w14:textId="77777777" w:rsidR="0079593D" w:rsidRDefault="00C07CF3">
      <w:pPr>
        <w:pStyle w:val="Standard"/>
      </w:pPr>
      <w:r>
        <w:rPr>
          <w:rFonts w:ascii="Liberation Serif" w:hAnsi="Liberation Serif"/>
          <w:sz w:val="28"/>
          <w:szCs w:val="28"/>
        </w:rPr>
        <w:t>For each classifier, we use cross-validation technique. Cross-validation divides the dataset into ten different sets. We run a classifier ten times, each time we use the nine sets for data train and the remaining one as data test. We extract r</w:t>
      </w:r>
      <w:r>
        <w:rPr>
          <w:rFonts w:ascii="Liberation Serif" w:hAnsi="Liberation Serif"/>
          <w:sz w:val="28"/>
          <w:szCs w:val="28"/>
        </w:rPr>
        <w:t>e</w:t>
      </w:r>
      <w:r>
        <w:rPr>
          <w:rFonts w:ascii="Liberation Serif" w:hAnsi="Liberation Serif"/>
          <w:sz w:val="28"/>
          <w:szCs w:val="28"/>
        </w:rPr>
        <w:t xml:space="preserve">sults about accuracy, AUC, recall, precision and F measure. Accuracy is the percentage </w:t>
      </w:r>
      <w:proofErr w:type="spellStart"/>
      <w:r>
        <w:rPr>
          <w:rFonts w:ascii="Liberation Serif" w:hAnsi="Liberation Serif"/>
          <w:sz w:val="28"/>
          <w:szCs w:val="28"/>
        </w:rPr>
        <w:t>o</w:t>
      </w:r>
      <w:proofErr w:type="spellEnd"/>
      <w:r>
        <w:rPr>
          <w:rFonts w:ascii="Liberation Serif" w:hAnsi="Liberation Serif"/>
          <w:sz w:val="28"/>
          <w:szCs w:val="28"/>
        </w:rPr>
        <w:t xml:space="preserve"> success prediction. </w:t>
      </w:r>
      <w:commentRangeStart w:id="92"/>
      <w:r>
        <w:rPr>
          <w:rFonts w:ascii="Liberation Serif" w:hAnsi="Liberation Serif"/>
          <w:sz w:val="28"/>
          <w:szCs w:val="28"/>
        </w:rPr>
        <w:t xml:space="preserve">Recall is given by true positives </w:t>
      </w:r>
      <w:proofErr w:type="gramStart"/>
      <w:r>
        <w:rPr>
          <w:rFonts w:ascii="Liberation Serif" w:hAnsi="Liberation Serif"/>
          <w:sz w:val="28"/>
          <w:szCs w:val="28"/>
        </w:rPr>
        <w:t>/  (</w:t>
      </w:r>
      <w:proofErr w:type="gramEnd"/>
      <w:r>
        <w:rPr>
          <w:rFonts w:ascii="Liberation Serif" w:hAnsi="Liberation Serif"/>
          <w:sz w:val="28"/>
          <w:szCs w:val="28"/>
        </w:rPr>
        <w:t>true pos</w:t>
      </w:r>
      <w:r>
        <w:rPr>
          <w:rFonts w:ascii="Liberation Serif" w:hAnsi="Liberation Serif"/>
          <w:sz w:val="28"/>
          <w:szCs w:val="28"/>
        </w:rPr>
        <w:t>i</w:t>
      </w:r>
      <w:r>
        <w:rPr>
          <w:rFonts w:ascii="Liberation Serif" w:hAnsi="Liberation Serif"/>
          <w:sz w:val="28"/>
          <w:szCs w:val="28"/>
        </w:rPr>
        <w:t>tives + false negatives)</w:t>
      </w:r>
      <w:commentRangeEnd w:id="92"/>
      <w:r w:rsidR="00525DC2">
        <w:rPr>
          <w:rStyle w:val="CommentReference"/>
          <w:rFonts w:ascii="Cambria" w:eastAsia="Times New Roman" w:hAnsi="Cambria" w:cs="Times New Roman"/>
          <w:lang w:val="el-GR"/>
        </w:rPr>
        <w:commentReference w:id="92"/>
      </w:r>
      <w:r>
        <w:rPr>
          <w:rFonts w:ascii="Liberation Serif" w:hAnsi="Liberation Serif"/>
          <w:sz w:val="28"/>
          <w:szCs w:val="28"/>
        </w:rPr>
        <w:t xml:space="preserve"> and precision is given by true positives /  (true positives + false positives ). True positive is </w:t>
      </w:r>
      <w:commentRangeStart w:id="93"/>
      <w:proofErr w:type="gramStart"/>
      <w:r>
        <w:rPr>
          <w:rFonts w:ascii="Liberation Serif" w:hAnsi="Liberation Serif"/>
          <w:sz w:val="28"/>
          <w:szCs w:val="28"/>
        </w:rPr>
        <w:t>the predict</w:t>
      </w:r>
      <w:proofErr w:type="gramEnd"/>
      <w:r>
        <w:rPr>
          <w:rFonts w:ascii="Liberation Serif" w:hAnsi="Liberation Serif"/>
          <w:sz w:val="28"/>
          <w:szCs w:val="28"/>
        </w:rPr>
        <w:t xml:space="preserve"> </w:t>
      </w:r>
      <w:commentRangeEnd w:id="93"/>
      <w:r w:rsidR="00525DC2">
        <w:rPr>
          <w:rStyle w:val="CommentReference"/>
          <w:rFonts w:ascii="Cambria" w:eastAsia="Times New Roman" w:hAnsi="Cambria" w:cs="Times New Roman"/>
          <w:lang w:val="el-GR"/>
        </w:rPr>
        <w:commentReference w:id="93"/>
      </w:r>
      <w:r>
        <w:rPr>
          <w:rFonts w:ascii="Liberation Serif" w:hAnsi="Liberation Serif"/>
          <w:sz w:val="28"/>
          <w:szCs w:val="28"/>
        </w:rPr>
        <w:t>about a patient that has the il</w:t>
      </w:r>
      <w:r>
        <w:rPr>
          <w:rFonts w:ascii="Liberation Serif" w:hAnsi="Liberation Serif"/>
          <w:sz w:val="28"/>
          <w:szCs w:val="28"/>
        </w:rPr>
        <w:t>l</w:t>
      </w:r>
      <w:r>
        <w:rPr>
          <w:rFonts w:ascii="Liberation Serif" w:hAnsi="Liberation Serif"/>
          <w:sz w:val="28"/>
          <w:szCs w:val="28"/>
        </w:rPr>
        <w:t xml:space="preserve">ness, and really he has it. False positive is </w:t>
      </w:r>
      <w:proofErr w:type="gramStart"/>
      <w:r>
        <w:rPr>
          <w:rFonts w:ascii="Liberation Serif" w:hAnsi="Liberation Serif"/>
          <w:sz w:val="28"/>
          <w:szCs w:val="28"/>
        </w:rPr>
        <w:t>the predict</w:t>
      </w:r>
      <w:proofErr w:type="gramEnd"/>
      <w:r>
        <w:rPr>
          <w:rFonts w:ascii="Liberation Serif" w:hAnsi="Liberation Serif"/>
          <w:sz w:val="28"/>
          <w:szCs w:val="28"/>
        </w:rPr>
        <w:t xml:space="preserve"> about a patient that has the illness and in fact, he does not have it. A false negative is </w:t>
      </w:r>
      <w:proofErr w:type="gramStart"/>
      <w:r>
        <w:rPr>
          <w:rFonts w:ascii="Liberation Serif" w:hAnsi="Liberation Serif"/>
          <w:sz w:val="28"/>
          <w:szCs w:val="28"/>
        </w:rPr>
        <w:t>the predict</w:t>
      </w:r>
      <w:proofErr w:type="gramEnd"/>
      <w:r>
        <w:rPr>
          <w:rFonts w:ascii="Liberation Serif" w:hAnsi="Liberation Serif"/>
          <w:sz w:val="28"/>
          <w:szCs w:val="28"/>
        </w:rPr>
        <w:t xml:space="preserve"> about a p</w:t>
      </w:r>
      <w:r>
        <w:rPr>
          <w:rFonts w:ascii="Liberation Serif" w:hAnsi="Liberation Serif"/>
          <w:sz w:val="28"/>
          <w:szCs w:val="28"/>
        </w:rPr>
        <w:t>a</w:t>
      </w:r>
      <w:r>
        <w:rPr>
          <w:rFonts w:ascii="Liberation Serif" w:hAnsi="Liberation Serif"/>
          <w:sz w:val="28"/>
          <w:szCs w:val="28"/>
        </w:rPr>
        <w:t>tient that has not the illness and in fact, has it.</w:t>
      </w:r>
    </w:p>
    <w:p w14:paraId="691E5298" w14:textId="77777777" w:rsidR="0079593D" w:rsidRDefault="0079593D">
      <w:pPr>
        <w:pStyle w:val="Standard"/>
      </w:pPr>
    </w:p>
    <w:p w14:paraId="4B5379AB" w14:textId="77777777" w:rsidR="0079593D" w:rsidRDefault="0079593D">
      <w:pPr>
        <w:pStyle w:val="Standard"/>
      </w:pPr>
    </w:p>
    <w:p w14:paraId="5C6F76E7" w14:textId="77777777" w:rsidR="0079593D" w:rsidRDefault="00C07CF3">
      <w:pPr>
        <w:pStyle w:val="Heading1"/>
        <w:rPr>
          <w:rFonts w:ascii="Liberation Serif" w:hAnsi="Liberation Serif" w:hint="eastAsia"/>
          <w:sz w:val="28"/>
          <w:szCs w:val="28"/>
          <w:lang w:val="en-US"/>
        </w:rPr>
      </w:pPr>
      <w:bookmarkStart w:id="95" w:name="_Toc49475543111112"/>
      <w:r>
        <w:rPr>
          <w:rFonts w:ascii="Liberation Serif" w:hAnsi="Liberation Serif"/>
          <w:sz w:val="28"/>
          <w:szCs w:val="28"/>
          <w:lang w:val="en-US"/>
        </w:rPr>
        <w:t>R</w:t>
      </w:r>
      <w:bookmarkEnd w:id="95"/>
      <w:r>
        <w:rPr>
          <w:rFonts w:ascii="Liberation Serif" w:hAnsi="Liberation Serif"/>
          <w:sz w:val="28"/>
          <w:szCs w:val="28"/>
          <w:lang w:val="en-US"/>
        </w:rPr>
        <w:t>esults</w:t>
      </w:r>
    </w:p>
    <w:p w14:paraId="3B315755" w14:textId="77777777" w:rsidR="0079593D" w:rsidRDefault="00C07CF3">
      <w:pPr>
        <w:pStyle w:val="Subtitle"/>
        <w:rPr>
          <w:lang w:val="en-GB"/>
        </w:rPr>
      </w:pPr>
      <w:r>
        <w:rPr>
          <w:rFonts w:ascii="Liberation Serif" w:eastAsia="Yu Gothic Light" w:hAnsi="Liberation Serif"/>
          <w:sz w:val="28"/>
          <w:szCs w:val="28"/>
          <w:lang w:val="en-US"/>
        </w:rPr>
        <w:t>Bernoulli Results</w:t>
      </w:r>
    </w:p>
    <w:tbl>
      <w:tblPr>
        <w:tblW w:w="9020" w:type="dxa"/>
        <w:tblInd w:w="-5" w:type="dxa"/>
        <w:tblLayout w:type="fixed"/>
        <w:tblCellMar>
          <w:left w:w="10" w:type="dxa"/>
          <w:right w:w="10" w:type="dxa"/>
        </w:tblCellMar>
        <w:tblLook w:val="04A0" w:firstRow="1" w:lastRow="0" w:firstColumn="1" w:lastColumn="0" w:noHBand="0" w:noVBand="1"/>
      </w:tblPr>
      <w:tblGrid>
        <w:gridCol w:w="1502"/>
        <w:gridCol w:w="1503"/>
        <w:gridCol w:w="1504"/>
        <w:gridCol w:w="1503"/>
        <w:gridCol w:w="1504"/>
        <w:gridCol w:w="1504"/>
      </w:tblGrid>
      <w:tr w:rsidR="0079593D" w14:paraId="16FDF272" w14:textId="77777777">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6EF0226E" w14:textId="77777777" w:rsidR="0079593D" w:rsidRDefault="0079593D">
            <w:pPr>
              <w:pStyle w:val="TableContents"/>
              <w:jc w:val="center"/>
              <w:rPr>
                <w:b/>
                <w:bCs/>
                <w:sz w:val="30"/>
                <w:szCs w:val="30"/>
                <w:lang w:val="en-US"/>
              </w:rPr>
            </w:pPr>
          </w:p>
        </w:tc>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0D65CBE7" w14:textId="77777777" w:rsidR="0079593D" w:rsidRDefault="00C07CF3">
            <w:pPr>
              <w:pStyle w:val="TableContents"/>
              <w:jc w:val="center"/>
              <w:rPr>
                <w:b/>
                <w:bCs/>
                <w:sz w:val="30"/>
                <w:szCs w:val="30"/>
                <w:lang w:val="en-US"/>
              </w:rPr>
            </w:pPr>
            <w:r>
              <w:rPr>
                <w:b/>
                <w:bCs/>
                <w:sz w:val="30"/>
                <w:szCs w:val="30"/>
                <w:lang w:val="en-US"/>
              </w:rPr>
              <w:t>Accuracy</w:t>
            </w:r>
          </w:p>
        </w:tc>
        <w:tc>
          <w:tcPr>
            <w:tcW w:w="1504" w:type="dxa"/>
            <w:tcBorders>
              <w:top w:val="single" w:sz="2" w:space="0" w:color="000000"/>
              <w:left w:val="single" w:sz="2" w:space="0" w:color="000000"/>
              <w:bottom w:val="single" w:sz="2" w:space="0" w:color="000000"/>
            </w:tcBorders>
            <w:tcMar>
              <w:top w:w="55" w:type="dxa"/>
              <w:left w:w="55" w:type="dxa"/>
              <w:bottom w:w="55" w:type="dxa"/>
              <w:right w:w="55" w:type="dxa"/>
            </w:tcMar>
          </w:tcPr>
          <w:p w14:paraId="154C0CCD" w14:textId="77777777" w:rsidR="0079593D" w:rsidRDefault="00C07CF3">
            <w:pPr>
              <w:pStyle w:val="TableContents"/>
              <w:jc w:val="center"/>
              <w:rPr>
                <w:b/>
                <w:bCs/>
                <w:sz w:val="30"/>
                <w:szCs w:val="30"/>
                <w:lang w:val="en-US"/>
              </w:rPr>
            </w:pPr>
            <w:r>
              <w:rPr>
                <w:b/>
                <w:bCs/>
                <w:sz w:val="30"/>
                <w:szCs w:val="30"/>
                <w:lang w:val="en-US"/>
              </w:rPr>
              <w:t>AUC</w:t>
            </w:r>
          </w:p>
        </w:tc>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2193CA93" w14:textId="77777777" w:rsidR="0079593D" w:rsidRDefault="00C07CF3">
            <w:pPr>
              <w:pStyle w:val="TableContents"/>
              <w:jc w:val="center"/>
              <w:rPr>
                <w:b/>
                <w:bCs/>
                <w:sz w:val="30"/>
                <w:szCs w:val="30"/>
                <w:lang w:val="en-US"/>
              </w:rPr>
            </w:pPr>
            <w:r>
              <w:rPr>
                <w:b/>
                <w:bCs/>
                <w:sz w:val="30"/>
                <w:szCs w:val="30"/>
                <w:lang w:val="en-US"/>
              </w:rPr>
              <w:t>Recall</w:t>
            </w:r>
          </w:p>
        </w:tc>
        <w:tc>
          <w:tcPr>
            <w:tcW w:w="1504" w:type="dxa"/>
            <w:tcBorders>
              <w:top w:val="single" w:sz="2" w:space="0" w:color="000000"/>
              <w:left w:val="single" w:sz="2" w:space="0" w:color="000000"/>
              <w:bottom w:val="single" w:sz="2" w:space="0" w:color="000000"/>
            </w:tcBorders>
            <w:tcMar>
              <w:top w:w="55" w:type="dxa"/>
              <w:left w:w="55" w:type="dxa"/>
              <w:bottom w:w="55" w:type="dxa"/>
              <w:right w:w="55" w:type="dxa"/>
            </w:tcMar>
          </w:tcPr>
          <w:p w14:paraId="3DCF226C" w14:textId="77777777" w:rsidR="0079593D" w:rsidRDefault="00C07CF3">
            <w:pPr>
              <w:pStyle w:val="TableContents"/>
              <w:jc w:val="center"/>
              <w:rPr>
                <w:b/>
                <w:bCs/>
                <w:sz w:val="30"/>
                <w:szCs w:val="30"/>
                <w:lang w:val="en-US"/>
              </w:rPr>
            </w:pPr>
            <w:r>
              <w:rPr>
                <w:b/>
                <w:bCs/>
                <w:sz w:val="30"/>
                <w:szCs w:val="30"/>
                <w:lang w:val="en-US"/>
              </w:rPr>
              <w:t>Precision</w:t>
            </w:r>
          </w:p>
        </w:tc>
        <w:tc>
          <w:tcPr>
            <w:tcW w:w="15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686BD7" w14:textId="77777777" w:rsidR="0079593D" w:rsidRDefault="00C07CF3">
            <w:pPr>
              <w:pStyle w:val="TableContents"/>
              <w:jc w:val="center"/>
              <w:rPr>
                <w:b/>
                <w:bCs/>
                <w:sz w:val="30"/>
                <w:szCs w:val="30"/>
                <w:lang w:val="en-US"/>
              </w:rPr>
            </w:pPr>
            <w:proofErr w:type="spellStart"/>
            <w:r>
              <w:rPr>
                <w:b/>
                <w:bCs/>
                <w:sz w:val="30"/>
                <w:szCs w:val="30"/>
                <w:lang w:val="en-US"/>
              </w:rPr>
              <w:t>F_Score</w:t>
            </w:r>
            <w:proofErr w:type="spellEnd"/>
          </w:p>
        </w:tc>
      </w:tr>
      <w:tr w:rsidR="0079593D" w14:paraId="325921B9" w14:textId="77777777">
        <w:tc>
          <w:tcPr>
            <w:tcW w:w="1503" w:type="dxa"/>
            <w:tcBorders>
              <w:left w:val="single" w:sz="2" w:space="0" w:color="000000"/>
              <w:bottom w:val="single" w:sz="2" w:space="0" w:color="000000"/>
            </w:tcBorders>
            <w:tcMar>
              <w:top w:w="55" w:type="dxa"/>
              <w:left w:w="55" w:type="dxa"/>
              <w:bottom w:w="55" w:type="dxa"/>
              <w:right w:w="55" w:type="dxa"/>
            </w:tcMar>
          </w:tcPr>
          <w:p w14:paraId="274AC300" w14:textId="77777777" w:rsidR="0079593D" w:rsidRDefault="00C07CF3">
            <w:pPr>
              <w:pStyle w:val="TableContents"/>
              <w:jc w:val="center"/>
              <w:rPr>
                <w:b/>
                <w:bCs/>
                <w:sz w:val="30"/>
                <w:szCs w:val="30"/>
                <w:lang w:val="en-US"/>
              </w:rPr>
            </w:pPr>
            <w:r>
              <w:rPr>
                <w:b/>
                <w:bCs/>
                <w:sz w:val="30"/>
                <w:szCs w:val="30"/>
                <w:lang w:val="en-US"/>
              </w:rPr>
              <w:t>Low</w:t>
            </w:r>
          </w:p>
        </w:tc>
        <w:tc>
          <w:tcPr>
            <w:tcW w:w="1503" w:type="dxa"/>
            <w:tcBorders>
              <w:left w:val="single" w:sz="2" w:space="0" w:color="000000"/>
              <w:bottom w:val="single" w:sz="2" w:space="0" w:color="000000"/>
            </w:tcBorders>
            <w:tcMar>
              <w:top w:w="55" w:type="dxa"/>
              <w:left w:w="55" w:type="dxa"/>
              <w:bottom w:w="55" w:type="dxa"/>
              <w:right w:w="55" w:type="dxa"/>
            </w:tcMar>
          </w:tcPr>
          <w:p w14:paraId="7A27AAB1" w14:textId="77777777" w:rsidR="0079593D" w:rsidRDefault="00C07CF3">
            <w:pPr>
              <w:pStyle w:val="TableContents"/>
              <w:jc w:val="center"/>
              <w:rPr>
                <w:lang w:val="en-US"/>
              </w:rPr>
            </w:pPr>
            <w:r>
              <w:rPr>
                <w:lang w:val="en-US"/>
              </w:rPr>
              <w:t>0,99</w:t>
            </w:r>
          </w:p>
        </w:tc>
        <w:tc>
          <w:tcPr>
            <w:tcW w:w="1504" w:type="dxa"/>
            <w:tcBorders>
              <w:left w:val="single" w:sz="2" w:space="0" w:color="000000"/>
              <w:bottom w:val="single" w:sz="2" w:space="0" w:color="000000"/>
            </w:tcBorders>
            <w:tcMar>
              <w:top w:w="55" w:type="dxa"/>
              <w:left w:w="55" w:type="dxa"/>
              <w:bottom w:w="55" w:type="dxa"/>
              <w:right w:w="55" w:type="dxa"/>
            </w:tcMar>
          </w:tcPr>
          <w:p w14:paraId="5ECC4461" w14:textId="77777777" w:rsidR="0079593D" w:rsidRDefault="00C07CF3">
            <w:pPr>
              <w:pStyle w:val="TableContents"/>
              <w:jc w:val="center"/>
              <w:rPr>
                <w:lang w:val="en-US"/>
              </w:rPr>
            </w:pPr>
            <w:r>
              <w:rPr>
                <w:lang w:val="en-US"/>
              </w:rPr>
              <w:t>0,96</w:t>
            </w:r>
          </w:p>
        </w:tc>
        <w:tc>
          <w:tcPr>
            <w:tcW w:w="1503" w:type="dxa"/>
            <w:tcBorders>
              <w:left w:val="single" w:sz="2" w:space="0" w:color="000000"/>
              <w:bottom w:val="single" w:sz="2" w:space="0" w:color="000000"/>
            </w:tcBorders>
            <w:tcMar>
              <w:top w:w="55" w:type="dxa"/>
              <w:left w:w="55" w:type="dxa"/>
              <w:bottom w:w="55" w:type="dxa"/>
              <w:right w:w="55" w:type="dxa"/>
            </w:tcMar>
          </w:tcPr>
          <w:p w14:paraId="5D6835A6" w14:textId="77777777" w:rsidR="0079593D" w:rsidRDefault="00C07CF3">
            <w:pPr>
              <w:pStyle w:val="TableContents"/>
              <w:jc w:val="center"/>
              <w:rPr>
                <w:lang w:val="en-US"/>
              </w:rPr>
            </w:pPr>
            <w:r>
              <w:rPr>
                <w:lang w:val="en-US"/>
              </w:rPr>
              <w:t>0,93</w:t>
            </w:r>
          </w:p>
        </w:tc>
        <w:tc>
          <w:tcPr>
            <w:tcW w:w="1504" w:type="dxa"/>
            <w:tcBorders>
              <w:left w:val="single" w:sz="2" w:space="0" w:color="000000"/>
              <w:bottom w:val="single" w:sz="2" w:space="0" w:color="000000"/>
            </w:tcBorders>
            <w:tcMar>
              <w:top w:w="55" w:type="dxa"/>
              <w:left w:w="55" w:type="dxa"/>
              <w:bottom w:w="55" w:type="dxa"/>
              <w:right w:w="55" w:type="dxa"/>
            </w:tcMar>
          </w:tcPr>
          <w:p w14:paraId="01DEF72D" w14:textId="77777777" w:rsidR="0079593D" w:rsidRDefault="00C07CF3">
            <w:pPr>
              <w:pStyle w:val="TableContents"/>
              <w:jc w:val="center"/>
              <w:rPr>
                <w:lang w:val="en-US"/>
              </w:rPr>
            </w:pPr>
            <w:r>
              <w:rPr>
                <w:lang w:val="en-US"/>
              </w:rPr>
              <w:t>1,0</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BD32F7" w14:textId="77777777" w:rsidR="0079593D" w:rsidRDefault="00C07CF3">
            <w:pPr>
              <w:pStyle w:val="TableContents"/>
              <w:jc w:val="center"/>
              <w:rPr>
                <w:lang w:val="en-US"/>
              </w:rPr>
            </w:pPr>
            <w:r>
              <w:rPr>
                <w:lang w:val="en-US"/>
              </w:rPr>
              <w:t>0,96</w:t>
            </w:r>
          </w:p>
        </w:tc>
      </w:tr>
      <w:tr w:rsidR="0079593D" w14:paraId="0DDAC7B5" w14:textId="77777777">
        <w:tc>
          <w:tcPr>
            <w:tcW w:w="1503" w:type="dxa"/>
            <w:tcBorders>
              <w:left w:val="single" w:sz="2" w:space="0" w:color="000000"/>
              <w:bottom w:val="single" w:sz="2" w:space="0" w:color="000000"/>
            </w:tcBorders>
            <w:tcMar>
              <w:top w:w="55" w:type="dxa"/>
              <w:left w:w="55" w:type="dxa"/>
              <w:bottom w:w="55" w:type="dxa"/>
              <w:right w:w="55" w:type="dxa"/>
            </w:tcMar>
          </w:tcPr>
          <w:p w14:paraId="206F8795" w14:textId="77777777" w:rsidR="0079593D" w:rsidRDefault="00C07CF3">
            <w:pPr>
              <w:pStyle w:val="TableContents"/>
              <w:jc w:val="center"/>
              <w:rPr>
                <w:b/>
                <w:bCs/>
                <w:sz w:val="30"/>
                <w:szCs w:val="30"/>
                <w:lang w:val="en-US"/>
              </w:rPr>
            </w:pPr>
            <w:r>
              <w:rPr>
                <w:b/>
                <w:bCs/>
                <w:sz w:val="30"/>
                <w:szCs w:val="30"/>
                <w:lang w:val="en-US"/>
              </w:rPr>
              <w:t>High</w:t>
            </w:r>
          </w:p>
        </w:tc>
        <w:tc>
          <w:tcPr>
            <w:tcW w:w="1503" w:type="dxa"/>
            <w:tcBorders>
              <w:left w:val="single" w:sz="2" w:space="0" w:color="000000"/>
              <w:bottom w:val="single" w:sz="2" w:space="0" w:color="000000"/>
            </w:tcBorders>
            <w:tcMar>
              <w:top w:w="55" w:type="dxa"/>
              <w:left w:w="55" w:type="dxa"/>
              <w:bottom w:w="55" w:type="dxa"/>
              <w:right w:w="55" w:type="dxa"/>
            </w:tcMar>
          </w:tcPr>
          <w:p w14:paraId="71B11CA4" w14:textId="77777777" w:rsidR="0079593D" w:rsidRDefault="00C07CF3">
            <w:pPr>
              <w:pStyle w:val="TableContents"/>
              <w:jc w:val="center"/>
              <w:rPr>
                <w:lang w:val="en-US"/>
              </w:rPr>
            </w:pPr>
            <w:r>
              <w:rPr>
                <w:lang w:val="en-US"/>
              </w:rPr>
              <w:t>0,68</w:t>
            </w:r>
          </w:p>
        </w:tc>
        <w:tc>
          <w:tcPr>
            <w:tcW w:w="1504" w:type="dxa"/>
            <w:tcBorders>
              <w:left w:val="single" w:sz="2" w:space="0" w:color="000000"/>
              <w:bottom w:val="single" w:sz="2" w:space="0" w:color="000000"/>
            </w:tcBorders>
            <w:tcMar>
              <w:top w:w="55" w:type="dxa"/>
              <w:left w:w="55" w:type="dxa"/>
              <w:bottom w:w="55" w:type="dxa"/>
              <w:right w:w="55" w:type="dxa"/>
            </w:tcMar>
          </w:tcPr>
          <w:p w14:paraId="32A4C4A7" w14:textId="77777777" w:rsidR="0079593D" w:rsidRDefault="00C07CF3">
            <w:pPr>
              <w:pStyle w:val="TableContents"/>
              <w:jc w:val="center"/>
              <w:rPr>
                <w:lang w:val="en-US"/>
              </w:rPr>
            </w:pPr>
            <w:r>
              <w:rPr>
                <w:lang w:val="en-US"/>
              </w:rPr>
              <w:t>0,65</w:t>
            </w:r>
          </w:p>
        </w:tc>
        <w:tc>
          <w:tcPr>
            <w:tcW w:w="1503" w:type="dxa"/>
            <w:tcBorders>
              <w:left w:val="single" w:sz="2" w:space="0" w:color="000000"/>
              <w:bottom w:val="single" w:sz="2" w:space="0" w:color="000000"/>
            </w:tcBorders>
            <w:tcMar>
              <w:top w:w="55" w:type="dxa"/>
              <w:left w:w="55" w:type="dxa"/>
              <w:bottom w:w="55" w:type="dxa"/>
              <w:right w:w="55" w:type="dxa"/>
            </w:tcMar>
          </w:tcPr>
          <w:p w14:paraId="761904EB" w14:textId="77777777" w:rsidR="0079593D" w:rsidRDefault="00C07CF3">
            <w:pPr>
              <w:pStyle w:val="TableContents"/>
              <w:jc w:val="center"/>
              <w:rPr>
                <w:lang w:val="en-US"/>
              </w:rPr>
            </w:pPr>
            <w:r>
              <w:rPr>
                <w:lang w:val="en-US"/>
              </w:rPr>
              <w:t>0,60</w:t>
            </w:r>
          </w:p>
        </w:tc>
        <w:tc>
          <w:tcPr>
            <w:tcW w:w="1504" w:type="dxa"/>
            <w:tcBorders>
              <w:left w:val="single" w:sz="2" w:space="0" w:color="000000"/>
              <w:bottom w:val="single" w:sz="2" w:space="0" w:color="000000"/>
            </w:tcBorders>
            <w:tcMar>
              <w:top w:w="55" w:type="dxa"/>
              <w:left w:w="55" w:type="dxa"/>
              <w:bottom w:w="55" w:type="dxa"/>
              <w:right w:w="55" w:type="dxa"/>
            </w:tcMar>
          </w:tcPr>
          <w:p w14:paraId="38DEABCD" w14:textId="77777777" w:rsidR="0079593D" w:rsidRDefault="00C07CF3">
            <w:pPr>
              <w:pStyle w:val="TableContents"/>
              <w:jc w:val="center"/>
              <w:rPr>
                <w:lang w:val="en-US"/>
              </w:rPr>
            </w:pPr>
            <w:r>
              <w:rPr>
                <w:lang w:val="en-US"/>
              </w:rPr>
              <w:t>0,34</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7197D6" w14:textId="77777777" w:rsidR="0079593D" w:rsidRDefault="00C07CF3">
            <w:pPr>
              <w:pStyle w:val="TableContents"/>
              <w:jc w:val="center"/>
              <w:rPr>
                <w:lang w:val="en-US"/>
              </w:rPr>
            </w:pPr>
            <w:r>
              <w:rPr>
                <w:lang w:val="en-US"/>
              </w:rPr>
              <w:t>0,44</w:t>
            </w:r>
          </w:p>
        </w:tc>
      </w:tr>
      <w:tr w:rsidR="0079593D" w14:paraId="0D987459" w14:textId="77777777">
        <w:tc>
          <w:tcPr>
            <w:tcW w:w="1503" w:type="dxa"/>
            <w:tcBorders>
              <w:left w:val="single" w:sz="2" w:space="0" w:color="000000"/>
              <w:bottom w:val="single" w:sz="2" w:space="0" w:color="000000"/>
            </w:tcBorders>
            <w:tcMar>
              <w:top w:w="55" w:type="dxa"/>
              <w:left w:w="55" w:type="dxa"/>
              <w:bottom w:w="55" w:type="dxa"/>
              <w:right w:w="55" w:type="dxa"/>
            </w:tcMar>
          </w:tcPr>
          <w:p w14:paraId="1D2C31DD" w14:textId="77777777" w:rsidR="0079593D" w:rsidRDefault="00C07CF3">
            <w:pPr>
              <w:pStyle w:val="TableContents"/>
              <w:jc w:val="center"/>
              <w:rPr>
                <w:b/>
                <w:bCs/>
                <w:sz w:val="30"/>
                <w:szCs w:val="30"/>
                <w:lang w:val="en-US"/>
              </w:rPr>
            </w:pPr>
            <w:r>
              <w:rPr>
                <w:b/>
                <w:bCs/>
                <w:sz w:val="30"/>
                <w:szCs w:val="30"/>
                <w:lang w:val="en-US"/>
              </w:rPr>
              <w:t>All</w:t>
            </w:r>
          </w:p>
        </w:tc>
        <w:tc>
          <w:tcPr>
            <w:tcW w:w="1503" w:type="dxa"/>
            <w:tcBorders>
              <w:left w:val="single" w:sz="2" w:space="0" w:color="000000"/>
              <w:bottom w:val="single" w:sz="2" w:space="0" w:color="000000"/>
            </w:tcBorders>
            <w:tcMar>
              <w:top w:w="55" w:type="dxa"/>
              <w:left w:w="55" w:type="dxa"/>
              <w:bottom w:w="55" w:type="dxa"/>
              <w:right w:w="55" w:type="dxa"/>
            </w:tcMar>
          </w:tcPr>
          <w:p w14:paraId="4381AD39" w14:textId="77777777" w:rsidR="0079593D" w:rsidRDefault="00C07CF3">
            <w:pPr>
              <w:pStyle w:val="TableContents"/>
              <w:jc w:val="center"/>
              <w:rPr>
                <w:lang w:val="en-US"/>
              </w:rPr>
            </w:pPr>
            <w:r>
              <w:rPr>
                <w:lang w:val="en-US"/>
              </w:rPr>
              <w:t>0,75</w:t>
            </w:r>
          </w:p>
        </w:tc>
        <w:tc>
          <w:tcPr>
            <w:tcW w:w="1504" w:type="dxa"/>
            <w:tcBorders>
              <w:left w:val="single" w:sz="2" w:space="0" w:color="000000"/>
              <w:bottom w:val="single" w:sz="2" w:space="0" w:color="000000"/>
            </w:tcBorders>
            <w:tcMar>
              <w:top w:w="55" w:type="dxa"/>
              <w:left w:w="55" w:type="dxa"/>
              <w:bottom w:w="55" w:type="dxa"/>
              <w:right w:w="55" w:type="dxa"/>
            </w:tcMar>
          </w:tcPr>
          <w:p w14:paraId="60DF378D" w14:textId="77777777" w:rsidR="0079593D" w:rsidRDefault="00C07CF3">
            <w:pPr>
              <w:pStyle w:val="TableContents"/>
              <w:jc w:val="center"/>
              <w:rPr>
                <w:lang w:val="en-US"/>
              </w:rPr>
            </w:pPr>
            <w:r>
              <w:rPr>
                <w:lang w:val="en-US"/>
              </w:rPr>
              <w:t>0,73</w:t>
            </w:r>
          </w:p>
        </w:tc>
        <w:tc>
          <w:tcPr>
            <w:tcW w:w="1503" w:type="dxa"/>
            <w:tcBorders>
              <w:left w:val="single" w:sz="2" w:space="0" w:color="000000"/>
              <w:bottom w:val="single" w:sz="2" w:space="0" w:color="000000"/>
            </w:tcBorders>
            <w:tcMar>
              <w:top w:w="55" w:type="dxa"/>
              <w:left w:w="55" w:type="dxa"/>
              <w:bottom w:w="55" w:type="dxa"/>
              <w:right w:w="55" w:type="dxa"/>
            </w:tcMar>
          </w:tcPr>
          <w:p w14:paraId="6E62FFE0" w14:textId="77777777" w:rsidR="0079593D" w:rsidRDefault="00C07CF3">
            <w:pPr>
              <w:pStyle w:val="TableContents"/>
              <w:jc w:val="center"/>
              <w:rPr>
                <w:lang w:val="en-US"/>
              </w:rPr>
            </w:pPr>
            <w:r>
              <w:rPr>
                <w:lang w:val="en-US"/>
              </w:rPr>
              <w:t>0,70</w:t>
            </w:r>
          </w:p>
        </w:tc>
        <w:tc>
          <w:tcPr>
            <w:tcW w:w="1504" w:type="dxa"/>
            <w:tcBorders>
              <w:left w:val="single" w:sz="2" w:space="0" w:color="000000"/>
              <w:bottom w:val="single" w:sz="2" w:space="0" w:color="000000"/>
            </w:tcBorders>
            <w:tcMar>
              <w:top w:w="55" w:type="dxa"/>
              <w:left w:w="55" w:type="dxa"/>
              <w:bottom w:w="55" w:type="dxa"/>
              <w:right w:w="55" w:type="dxa"/>
            </w:tcMar>
          </w:tcPr>
          <w:p w14:paraId="66FF248A" w14:textId="77777777" w:rsidR="0079593D" w:rsidRDefault="00C07CF3">
            <w:pPr>
              <w:pStyle w:val="TableContents"/>
              <w:jc w:val="center"/>
              <w:rPr>
                <w:lang w:val="en-US"/>
              </w:rPr>
            </w:pPr>
            <w:r>
              <w:rPr>
                <w:lang w:val="en-US"/>
              </w:rPr>
              <w:t>0,43</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29BF30" w14:textId="77777777" w:rsidR="0079593D" w:rsidRDefault="00C07CF3">
            <w:pPr>
              <w:pStyle w:val="TableContents"/>
              <w:jc w:val="center"/>
              <w:rPr>
                <w:lang w:val="en-US"/>
              </w:rPr>
            </w:pPr>
            <w:r>
              <w:rPr>
                <w:lang w:val="en-US"/>
              </w:rPr>
              <w:t>0,54</w:t>
            </w:r>
          </w:p>
        </w:tc>
      </w:tr>
    </w:tbl>
    <w:p w14:paraId="2CB440FE" w14:textId="77777777" w:rsidR="0079593D" w:rsidRDefault="0079593D">
      <w:pPr>
        <w:pStyle w:val="Standard"/>
        <w:rPr>
          <w:rFonts w:ascii="Liberation Serif" w:hAnsi="Liberation Serif"/>
          <w:sz w:val="28"/>
          <w:szCs w:val="28"/>
          <w:lang w:val="en-US"/>
        </w:rPr>
      </w:pPr>
    </w:p>
    <w:p w14:paraId="1A2E0EC4" w14:textId="77777777" w:rsidR="0079593D" w:rsidRDefault="00C07CF3">
      <w:pPr>
        <w:pStyle w:val="Heading1"/>
        <w:rPr>
          <w:rFonts w:ascii="Liberation Serif" w:hAnsi="Liberation Serif" w:hint="eastAsia"/>
          <w:sz w:val="28"/>
          <w:szCs w:val="28"/>
          <w:lang w:val="en-US"/>
        </w:rPr>
      </w:pPr>
      <w:bookmarkStart w:id="96" w:name="_Toc494755431111121"/>
      <w:r>
        <w:rPr>
          <w:rFonts w:ascii="Liberation Serif" w:hAnsi="Liberation Serif"/>
          <w:sz w:val="28"/>
          <w:szCs w:val="28"/>
          <w:lang w:val="en-US"/>
        </w:rPr>
        <w:t>R</w:t>
      </w:r>
      <w:bookmarkEnd w:id="96"/>
      <w:r>
        <w:rPr>
          <w:rFonts w:ascii="Liberation Serif" w:hAnsi="Liberation Serif"/>
          <w:sz w:val="28"/>
          <w:szCs w:val="28"/>
          <w:lang w:val="en-US"/>
        </w:rPr>
        <w:t>esults</w:t>
      </w:r>
    </w:p>
    <w:p w14:paraId="73F93B68" w14:textId="77777777" w:rsidR="0079593D" w:rsidRDefault="00C07CF3">
      <w:pPr>
        <w:pStyle w:val="Subtitle"/>
        <w:rPr>
          <w:rFonts w:ascii="Liberation Serif" w:hAnsi="Liberation Serif" w:hint="eastAsia"/>
          <w:sz w:val="28"/>
          <w:szCs w:val="28"/>
          <w:lang w:val="en-GB"/>
        </w:rPr>
      </w:pPr>
      <w:r>
        <w:rPr>
          <w:rFonts w:ascii="Liberation Serif" w:eastAsia="Yu Gothic Light" w:hAnsi="Liberation Serif"/>
          <w:lang w:val="en-US"/>
        </w:rPr>
        <w:t>SVM Results</w:t>
      </w:r>
    </w:p>
    <w:tbl>
      <w:tblPr>
        <w:tblW w:w="9020" w:type="dxa"/>
        <w:tblInd w:w="-5" w:type="dxa"/>
        <w:tblLayout w:type="fixed"/>
        <w:tblCellMar>
          <w:left w:w="10" w:type="dxa"/>
          <w:right w:w="10" w:type="dxa"/>
        </w:tblCellMar>
        <w:tblLook w:val="04A0" w:firstRow="1" w:lastRow="0" w:firstColumn="1" w:lastColumn="0" w:noHBand="0" w:noVBand="1"/>
      </w:tblPr>
      <w:tblGrid>
        <w:gridCol w:w="1502"/>
        <w:gridCol w:w="1503"/>
        <w:gridCol w:w="1504"/>
        <w:gridCol w:w="1503"/>
        <w:gridCol w:w="1504"/>
        <w:gridCol w:w="1504"/>
      </w:tblGrid>
      <w:tr w:rsidR="0079593D" w14:paraId="433D1475" w14:textId="77777777">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3B690C8D" w14:textId="77777777" w:rsidR="0079593D" w:rsidRDefault="0079593D">
            <w:pPr>
              <w:pStyle w:val="TableContents"/>
              <w:jc w:val="center"/>
              <w:rPr>
                <w:b/>
                <w:bCs/>
                <w:sz w:val="30"/>
                <w:szCs w:val="30"/>
                <w:lang w:val="en-US"/>
              </w:rPr>
            </w:pPr>
          </w:p>
        </w:tc>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48135C28" w14:textId="77777777" w:rsidR="0079593D" w:rsidRDefault="00C07CF3">
            <w:pPr>
              <w:pStyle w:val="TableContents"/>
              <w:jc w:val="center"/>
              <w:rPr>
                <w:b/>
                <w:bCs/>
                <w:sz w:val="30"/>
                <w:szCs w:val="30"/>
                <w:lang w:val="en-US"/>
              </w:rPr>
            </w:pPr>
            <w:r>
              <w:rPr>
                <w:b/>
                <w:bCs/>
                <w:sz w:val="30"/>
                <w:szCs w:val="30"/>
                <w:lang w:val="en-US"/>
              </w:rPr>
              <w:t>Accuracy</w:t>
            </w:r>
          </w:p>
        </w:tc>
        <w:tc>
          <w:tcPr>
            <w:tcW w:w="1504" w:type="dxa"/>
            <w:tcBorders>
              <w:top w:val="single" w:sz="2" w:space="0" w:color="000000"/>
              <w:left w:val="single" w:sz="2" w:space="0" w:color="000000"/>
              <w:bottom w:val="single" w:sz="2" w:space="0" w:color="000000"/>
            </w:tcBorders>
            <w:tcMar>
              <w:top w:w="55" w:type="dxa"/>
              <w:left w:w="55" w:type="dxa"/>
              <w:bottom w:w="55" w:type="dxa"/>
              <w:right w:w="55" w:type="dxa"/>
            </w:tcMar>
          </w:tcPr>
          <w:p w14:paraId="29C349B1" w14:textId="77777777" w:rsidR="0079593D" w:rsidRDefault="00C07CF3">
            <w:pPr>
              <w:pStyle w:val="TableContents"/>
              <w:jc w:val="center"/>
              <w:rPr>
                <w:b/>
                <w:bCs/>
                <w:sz w:val="30"/>
                <w:szCs w:val="30"/>
                <w:lang w:val="en-US"/>
              </w:rPr>
            </w:pPr>
            <w:r>
              <w:rPr>
                <w:b/>
                <w:bCs/>
                <w:sz w:val="30"/>
                <w:szCs w:val="30"/>
                <w:lang w:val="en-US"/>
              </w:rPr>
              <w:t>AUC</w:t>
            </w:r>
          </w:p>
        </w:tc>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43EED900" w14:textId="77777777" w:rsidR="0079593D" w:rsidRDefault="00C07CF3">
            <w:pPr>
              <w:pStyle w:val="TableContents"/>
              <w:jc w:val="center"/>
              <w:rPr>
                <w:b/>
                <w:bCs/>
                <w:sz w:val="30"/>
                <w:szCs w:val="30"/>
                <w:lang w:val="en-US"/>
              </w:rPr>
            </w:pPr>
            <w:r>
              <w:rPr>
                <w:b/>
                <w:bCs/>
                <w:sz w:val="30"/>
                <w:szCs w:val="30"/>
                <w:lang w:val="en-US"/>
              </w:rPr>
              <w:t>Recall</w:t>
            </w:r>
          </w:p>
        </w:tc>
        <w:tc>
          <w:tcPr>
            <w:tcW w:w="1504" w:type="dxa"/>
            <w:tcBorders>
              <w:top w:val="single" w:sz="2" w:space="0" w:color="000000"/>
              <w:left w:val="single" w:sz="2" w:space="0" w:color="000000"/>
              <w:bottom w:val="single" w:sz="2" w:space="0" w:color="000000"/>
            </w:tcBorders>
            <w:tcMar>
              <w:top w:w="55" w:type="dxa"/>
              <w:left w:w="55" w:type="dxa"/>
              <w:bottom w:w="55" w:type="dxa"/>
              <w:right w:w="55" w:type="dxa"/>
            </w:tcMar>
          </w:tcPr>
          <w:p w14:paraId="3D07BCB4" w14:textId="77777777" w:rsidR="0079593D" w:rsidRDefault="00C07CF3">
            <w:pPr>
              <w:pStyle w:val="TableContents"/>
              <w:jc w:val="center"/>
              <w:rPr>
                <w:b/>
                <w:bCs/>
                <w:sz w:val="30"/>
                <w:szCs w:val="30"/>
                <w:lang w:val="en-US"/>
              </w:rPr>
            </w:pPr>
            <w:r>
              <w:rPr>
                <w:b/>
                <w:bCs/>
                <w:sz w:val="30"/>
                <w:szCs w:val="30"/>
                <w:lang w:val="en-US"/>
              </w:rPr>
              <w:t>Precision</w:t>
            </w:r>
          </w:p>
        </w:tc>
        <w:tc>
          <w:tcPr>
            <w:tcW w:w="15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CDF07DA" w14:textId="77777777" w:rsidR="0079593D" w:rsidRDefault="00C07CF3">
            <w:pPr>
              <w:pStyle w:val="TableContents"/>
              <w:jc w:val="center"/>
              <w:rPr>
                <w:b/>
                <w:bCs/>
                <w:sz w:val="30"/>
                <w:szCs w:val="30"/>
                <w:lang w:val="en-US"/>
              </w:rPr>
            </w:pPr>
            <w:proofErr w:type="spellStart"/>
            <w:r>
              <w:rPr>
                <w:b/>
                <w:bCs/>
                <w:sz w:val="30"/>
                <w:szCs w:val="30"/>
                <w:lang w:val="en-US"/>
              </w:rPr>
              <w:t>F_Score</w:t>
            </w:r>
            <w:proofErr w:type="spellEnd"/>
          </w:p>
        </w:tc>
      </w:tr>
      <w:tr w:rsidR="0079593D" w14:paraId="6E2BB6EB" w14:textId="77777777">
        <w:tc>
          <w:tcPr>
            <w:tcW w:w="1503" w:type="dxa"/>
            <w:tcBorders>
              <w:left w:val="single" w:sz="2" w:space="0" w:color="000000"/>
              <w:bottom w:val="single" w:sz="2" w:space="0" w:color="000000"/>
            </w:tcBorders>
            <w:tcMar>
              <w:top w:w="55" w:type="dxa"/>
              <w:left w:w="55" w:type="dxa"/>
              <w:bottom w:w="55" w:type="dxa"/>
              <w:right w:w="55" w:type="dxa"/>
            </w:tcMar>
          </w:tcPr>
          <w:p w14:paraId="19469377" w14:textId="77777777" w:rsidR="0079593D" w:rsidRDefault="00C07CF3">
            <w:pPr>
              <w:pStyle w:val="TableContents"/>
              <w:jc w:val="center"/>
              <w:rPr>
                <w:b/>
                <w:bCs/>
                <w:sz w:val="30"/>
                <w:szCs w:val="30"/>
                <w:lang w:val="en-US"/>
              </w:rPr>
            </w:pPr>
            <w:r>
              <w:rPr>
                <w:b/>
                <w:bCs/>
                <w:sz w:val="30"/>
                <w:szCs w:val="30"/>
                <w:lang w:val="en-US"/>
              </w:rPr>
              <w:t>Low</w:t>
            </w:r>
          </w:p>
        </w:tc>
        <w:tc>
          <w:tcPr>
            <w:tcW w:w="1503" w:type="dxa"/>
            <w:tcBorders>
              <w:left w:val="single" w:sz="2" w:space="0" w:color="000000"/>
              <w:bottom w:val="single" w:sz="2" w:space="0" w:color="000000"/>
            </w:tcBorders>
            <w:tcMar>
              <w:top w:w="55" w:type="dxa"/>
              <w:left w:w="55" w:type="dxa"/>
              <w:bottom w:w="55" w:type="dxa"/>
              <w:right w:w="55" w:type="dxa"/>
            </w:tcMar>
          </w:tcPr>
          <w:p w14:paraId="4393F03B" w14:textId="77777777" w:rsidR="0079593D" w:rsidRDefault="00C07CF3">
            <w:pPr>
              <w:pStyle w:val="TableContents"/>
              <w:jc w:val="center"/>
              <w:rPr>
                <w:lang w:val="en-US"/>
              </w:rPr>
            </w:pPr>
            <w:r>
              <w:rPr>
                <w:lang w:val="en-US"/>
              </w:rPr>
              <w:t>0,96</w:t>
            </w:r>
          </w:p>
        </w:tc>
        <w:tc>
          <w:tcPr>
            <w:tcW w:w="1504" w:type="dxa"/>
            <w:tcBorders>
              <w:left w:val="single" w:sz="2" w:space="0" w:color="000000"/>
              <w:bottom w:val="single" w:sz="2" w:space="0" w:color="000000"/>
            </w:tcBorders>
            <w:tcMar>
              <w:top w:w="55" w:type="dxa"/>
              <w:left w:w="55" w:type="dxa"/>
              <w:bottom w:w="55" w:type="dxa"/>
              <w:right w:w="55" w:type="dxa"/>
            </w:tcMar>
          </w:tcPr>
          <w:p w14:paraId="1D73E386" w14:textId="77777777" w:rsidR="0079593D" w:rsidRDefault="00C07CF3">
            <w:pPr>
              <w:pStyle w:val="TableContents"/>
              <w:jc w:val="center"/>
              <w:rPr>
                <w:lang w:val="en-US"/>
              </w:rPr>
            </w:pPr>
            <w:r>
              <w:rPr>
                <w:lang w:val="en-US"/>
              </w:rPr>
              <w:t>0,80</w:t>
            </w:r>
          </w:p>
        </w:tc>
        <w:tc>
          <w:tcPr>
            <w:tcW w:w="1503" w:type="dxa"/>
            <w:tcBorders>
              <w:left w:val="single" w:sz="2" w:space="0" w:color="000000"/>
              <w:bottom w:val="single" w:sz="2" w:space="0" w:color="000000"/>
            </w:tcBorders>
            <w:tcMar>
              <w:top w:w="55" w:type="dxa"/>
              <w:left w:w="55" w:type="dxa"/>
              <w:bottom w:w="55" w:type="dxa"/>
              <w:right w:w="55" w:type="dxa"/>
            </w:tcMar>
          </w:tcPr>
          <w:p w14:paraId="01EC483A" w14:textId="77777777" w:rsidR="0079593D" w:rsidRDefault="00C07CF3">
            <w:pPr>
              <w:pStyle w:val="TableContents"/>
              <w:jc w:val="center"/>
              <w:rPr>
                <w:lang w:val="en-US"/>
              </w:rPr>
            </w:pPr>
            <w:r>
              <w:rPr>
                <w:lang w:val="en-US"/>
              </w:rPr>
              <w:t>0,83</w:t>
            </w:r>
          </w:p>
        </w:tc>
        <w:tc>
          <w:tcPr>
            <w:tcW w:w="1504" w:type="dxa"/>
            <w:tcBorders>
              <w:left w:val="single" w:sz="2" w:space="0" w:color="000000"/>
              <w:bottom w:val="single" w:sz="2" w:space="0" w:color="000000"/>
            </w:tcBorders>
            <w:tcMar>
              <w:top w:w="55" w:type="dxa"/>
              <w:left w:w="55" w:type="dxa"/>
              <w:bottom w:w="55" w:type="dxa"/>
              <w:right w:w="55" w:type="dxa"/>
            </w:tcMar>
          </w:tcPr>
          <w:p w14:paraId="609B838E" w14:textId="77777777" w:rsidR="0079593D" w:rsidRDefault="00C07CF3">
            <w:pPr>
              <w:pStyle w:val="TableContents"/>
              <w:jc w:val="center"/>
              <w:rPr>
                <w:lang w:val="en-US"/>
              </w:rPr>
            </w:pPr>
            <w:r>
              <w:rPr>
                <w:lang w:val="en-US"/>
              </w:rPr>
              <w:t>0,97</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12B80D" w14:textId="77777777" w:rsidR="0079593D" w:rsidRDefault="00C07CF3">
            <w:pPr>
              <w:pStyle w:val="TableContents"/>
              <w:jc w:val="center"/>
              <w:rPr>
                <w:lang w:val="en-US"/>
              </w:rPr>
            </w:pPr>
            <w:r>
              <w:rPr>
                <w:lang w:val="en-US"/>
              </w:rPr>
              <w:t>0,89</w:t>
            </w:r>
          </w:p>
        </w:tc>
      </w:tr>
      <w:tr w:rsidR="0079593D" w14:paraId="51B3DE49" w14:textId="77777777">
        <w:tc>
          <w:tcPr>
            <w:tcW w:w="1503" w:type="dxa"/>
            <w:tcBorders>
              <w:left w:val="single" w:sz="2" w:space="0" w:color="000000"/>
              <w:bottom w:val="single" w:sz="2" w:space="0" w:color="000000"/>
            </w:tcBorders>
            <w:tcMar>
              <w:top w:w="55" w:type="dxa"/>
              <w:left w:w="55" w:type="dxa"/>
              <w:bottom w:w="55" w:type="dxa"/>
              <w:right w:w="55" w:type="dxa"/>
            </w:tcMar>
          </w:tcPr>
          <w:p w14:paraId="1E153A4D" w14:textId="77777777" w:rsidR="0079593D" w:rsidRDefault="00C07CF3">
            <w:pPr>
              <w:pStyle w:val="TableContents"/>
              <w:jc w:val="center"/>
              <w:rPr>
                <w:b/>
                <w:bCs/>
                <w:sz w:val="30"/>
                <w:szCs w:val="30"/>
                <w:lang w:val="en-US"/>
              </w:rPr>
            </w:pPr>
            <w:r>
              <w:rPr>
                <w:b/>
                <w:bCs/>
                <w:sz w:val="30"/>
                <w:szCs w:val="30"/>
                <w:lang w:val="en-US"/>
              </w:rPr>
              <w:t>High</w:t>
            </w:r>
          </w:p>
        </w:tc>
        <w:tc>
          <w:tcPr>
            <w:tcW w:w="1503" w:type="dxa"/>
            <w:tcBorders>
              <w:left w:val="single" w:sz="2" w:space="0" w:color="000000"/>
              <w:bottom w:val="single" w:sz="2" w:space="0" w:color="000000"/>
            </w:tcBorders>
            <w:tcMar>
              <w:top w:w="55" w:type="dxa"/>
              <w:left w:w="55" w:type="dxa"/>
              <w:bottom w:w="55" w:type="dxa"/>
              <w:right w:w="55" w:type="dxa"/>
            </w:tcMar>
          </w:tcPr>
          <w:p w14:paraId="2F6A693A" w14:textId="77777777" w:rsidR="0079593D" w:rsidRDefault="00C07CF3">
            <w:pPr>
              <w:pStyle w:val="TableContents"/>
              <w:jc w:val="center"/>
              <w:rPr>
                <w:lang w:val="en-US"/>
              </w:rPr>
            </w:pPr>
            <w:r>
              <w:rPr>
                <w:lang w:val="en-US"/>
              </w:rPr>
              <w:t>0,87</w:t>
            </w:r>
          </w:p>
        </w:tc>
        <w:tc>
          <w:tcPr>
            <w:tcW w:w="1504" w:type="dxa"/>
            <w:tcBorders>
              <w:left w:val="single" w:sz="2" w:space="0" w:color="000000"/>
              <w:bottom w:val="single" w:sz="2" w:space="0" w:color="000000"/>
            </w:tcBorders>
            <w:tcMar>
              <w:top w:w="55" w:type="dxa"/>
              <w:left w:w="55" w:type="dxa"/>
              <w:bottom w:w="55" w:type="dxa"/>
              <w:right w:w="55" w:type="dxa"/>
            </w:tcMar>
          </w:tcPr>
          <w:p w14:paraId="205393F7" w14:textId="77777777" w:rsidR="0079593D" w:rsidRDefault="00C07CF3">
            <w:pPr>
              <w:pStyle w:val="TableContents"/>
              <w:jc w:val="center"/>
              <w:rPr>
                <w:lang w:val="en-US"/>
              </w:rPr>
            </w:pPr>
            <w:r>
              <w:rPr>
                <w:lang w:val="en-US"/>
              </w:rPr>
              <w:t>0,78</w:t>
            </w:r>
          </w:p>
        </w:tc>
        <w:tc>
          <w:tcPr>
            <w:tcW w:w="1503" w:type="dxa"/>
            <w:tcBorders>
              <w:left w:val="single" w:sz="2" w:space="0" w:color="000000"/>
              <w:bottom w:val="single" w:sz="2" w:space="0" w:color="000000"/>
            </w:tcBorders>
            <w:tcMar>
              <w:top w:w="55" w:type="dxa"/>
              <w:left w:w="55" w:type="dxa"/>
              <w:bottom w:w="55" w:type="dxa"/>
              <w:right w:w="55" w:type="dxa"/>
            </w:tcMar>
          </w:tcPr>
          <w:p w14:paraId="41601F8E" w14:textId="77777777" w:rsidR="0079593D" w:rsidRDefault="00C07CF3">
            <w:pPr>
              <w:pStyle w:val="TableContents"/>
              <w:jc w:val="center"/>
              <w:rPr>
                <w:lang w:val="en-US"/>
              </w:rPr>
            </w:pPr>
            <w:r>
              <w:rPr>
                <w:lang w:val="en-US"/>
              </w:rPr>
              <w:t>0,64</w:t>
            </w:r>
          </w:p>
        </w:tc>
        <w:tc>
          <w:tcPr>
            <w:tcW w:w="1504" w:type="dxa"/>
            <w:tcBorders>
              <w:left w:val="single" w:sz="2" w:space="0" w:color="000000"/>
              <w:bottom w:val="single" w:sz="2" w:space="0" w:color="000000"/>
            </w:tcBorders>
            <w:tcMar>
              <w:top w:w="55" w:type="dxa"/>
              <w:left w:w="55" w:type="dxa"/>
              <w:bottom w:w="55" w:type="dxa"/>
              <w:right w:w="55" w:type="dxa"/>
            </w:tcMar>
          </w:tcPr>
          <w:p w14:paraId="1FA7669A" w14:textId="77777777" w:rsidR="0079593D" w:rsidRDefault="00C07CF3">
            <w:pPr>
              <w:pStyle w:val="TableContents"/>
              <w:jc w:val="center"/>
              <w:rPr>
                <w:lang w:val="en-US"/>
              </w:rPr>
            </w:pPr>
            <w:r>
              <w:rPr>
                <w:lang w:val="en-US"/>
              </w:rPr>
              <w:t>0,72</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17D784" w14:textId="77777777" w:rsidR="0079593D" w:rsidRDefault="00C07CF3">
            <w:pPr>
              <w:pStyle w:val="TableContents"/>
              <w:jc w:val="center"/>
              <w:rPr>
                <w:lang w:val="en-US"/>
              </w:rPr>
            </w:pPr>
            <w:r>
              <w:rPr>
                <w:lang w:val="en-US"/>
              </w:rPr>
              <w:t>0,67</w:t>
            </w:r>
          </w:p>
        </w:tc>
      </w:tr>
      <w:tr w:rsidR="0079593D" w14:paraId="013B6EBD" w14:textId="77777777">
        <w:tc>
          <w:tcPr>
            <w:tcW w:w="1503" w:type="dxa"/>
            <w:tcBorders>
              <w:left w:val="single" w:sz="2" w:space="0" w:color="000000"/>
              <w:bottom w:val="single" w:sz="2" w:space="0" w:color="000000"/>
            </w:tcBorders>
            <w:tcMar>
              <w:top w:w="55" w:type="dxa"/>
              <w:left w:w="55" w:type="dxa"/>
              <w:bottom w:w="55" w:type="dxa"/>
              <w:right w:w="55" w:type="dxa"/>
            </w:tcMar>
          </w:tcPr>
          <w:p w14:paraId="7C636FC1" w14:textId="77777777" w:rsidR="0079593D" w:rsidRDefault="00C07CF3">
            <w:pPr>
              <w:pStyle w:val="TableContents"/>
              <w:jc w:val="center"/>
              <w:rPr>
                <w:b/>
                <w:bCs/>
                <w:sz w:val="30"/>
                <w:szCs w:val="30"/>
                <w:lang w:val="en-US"/>
              </w:rPr>
            </w:pPr>
            <w:r>
              <w:rPr>
                <w:b/>
                <w:bCs/>
                <w:sz w:val="30"/>
                <w:szCs w:val="30"/>
                <w:lang w:val="en-US"/>
              </w:rPr>
              <w:t>All</w:t>
            </w:r>
          </w:p>
        </w:tc>
        <w:tc>
          <w:tcPr>
            <w:tcW w:w="1503" w:type="dxa"/>
            <w:tcBorders>
              <w:left w:val="single" w:sz="2" w:space="0" w:color="000000"/>
              <w:bottom w:val="single" w:sz="2" w:space="0" w:color="000000"/>
            </w:tcBorders>
            <w:tcMar>
              <w:top w:w="55" w:type="dxa"/>
              <w:left w:w="55" w:type="dxa"/>
              <w:bottom w:w="55" w:type="dxa"/>
              <w:right w:w="55" w:type="dxa"/>
            </w:tcMar>
          </w:tcPr>
          <w:p w14:paraId="0DC34C22" w14:textId="77777777" w:rsidR="0079593D" w:rsidRDefault="00C07CF3">
            <w:pPr>
              <w:pStyle w:val="TableContents"/>
              <w:jc w:val="center"/>
              <w:rPr>
                <w:lang w:val="en-US"/>
              </w:rPr>
            </w:pPr>
            <w:r>
              <w:rPr>
                <w:lang w:val="en-US"/>
              </w:rPr>
              <w:t>0,95</w:t>
            </w:r>
          </w:p>
        </w:tc>
        <w:tc>
          <w:tcPr>
            <w:tcW w:w="1504" w:type="dxa"/>
            <w:tcBorders>
              <w:left w:val="single" w:sz="2" w:space="0" w:color="000000"/>
              <w:bottom w:val="single" w:sz="2" w:space="0" w:color="000000"/>
            </w:tcBorders>
            <w:tcMar>
              <w:top w:w="55" w:type="dxa"/>
              <w:left w:w="55" w:type="dxa"/>
              <w:bottom w:w="55" w:type="dxa"/>
              <w:right w:w="55" w:type="dxa"/>
            </w:tcMar>
          </w:tcPr>
          <w:p w14:paraId="184C6223" w14:textId="77777777" w:rsidR="0079593D" w:rsidRDefault="00C07CF3">
            <w:pPr>
              <w:pStyle w:val="TableContents"/>
              <w:jc w:val="center"/>
              <w:rPr>
                <w:lang w:val="en-US"/>
              </w:rPr>
            </w:pPr>
            <w:r>
              <w:rPr>
                <w:lang w:val="en-US"/>
              </w:rPr>
              <w:t>0,90</w:t>
            </w:r>
          </w:p>
        </w:tc>
        <w:tc>
          <w:tcPr>
            <w:tcW w:w="1503" w:type="dxa"/>
            <w:tcBorders>
              <w:left w:val="single" w:sz="2" w:space="0" w:color="000000"/>
              <w:bottom w:val="single" w:sz="2" w:space="0" w:color="000000"/>
            </w:tcBorders>
            <w:tcMar>
              <w:top w:w="55" w:type="dxa"/>
              <w:left w:w="55" w:type="dxa"/>
              <w:bottom w:w="55" w:type="dxa"/>
              <w:right w:w="55" w:type="dxa"/>
            </w:tcMar>
          </w:tcPr>
          <w:p w14:paraId="455D8B84" w14:textId="77777777" w:rsidR="0079593D" w:rsidRDefault="00C07CF3">
            <w:pPr>
              <w:pStyle w:val="TableContents"/>
              <w:jc w:val="center"/>
              <w:rPr>
                <w:lang w:val="en-US"/>
              </w:rPr>
            </w:pPr>
            <w:r>
              <w:rPr>
                <w:lang w:val="en-US"/>
              </w:rPr>
              <w:t>0,82</w:t>
            </w:r>
          </w:p>
        </w:tc>
        <w:tc>
          <w:tcPr>
            <w:tcW w:w="1504" w:type="dxa"/>
            <w:tcBorders>
              <w:left w:val="single" w:sz="2" w:space="0" w:color="000000"/>
              <w:bottom w:val="single" w:sz="2" w:space="0" w:color="000000"/>
            </w:tcBorders>
            <w:tcMar>
              <w:top w:w="55" w:type="dxa"/>
              <w:left w:w="55" w:type="dxa"/>
              <w:bottom w:w="55" w:type="dxa"/>
              <w:right w:w="55" w:type="dxa"/>
            </w:tcMar>
          </w:tcPr>
          <w:p w14:paraId="30BE26A3" w14:textId="77777777" w:rsidR="0079593D" w:rsidRDefault="00C07CF3">
            <w:pPr>
              <w:pStyle w:val="TableContents"/>
              <w:jc w:val="center"/>
              <w:rPr>
                <w:lang w:val="en-US"/>
              </w:rPr>
            </w:pPr>
            <w:r>
              <w:rPr>
                <w:lang w:val="en-US"/>
              </w:rPr>
              <w:t>0,96</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DD1356" w14:textId="77777777" w:rsidR="0079593D" w:rsidRDefault="00C07CF3">
            <w:pPr>
              <w:pStyle w:val="TableContents"/>
              <w:jc w:val="center"/>
              <w:rPr>
                <w:lang w:val="en-US"/>
              </w:rPr>
            </w:pPr>
            <w:r>
              <w:rPr>
                <w:lang w:val="en-US"/>
              </w:rPr>
              <w:t>0,88</w:t>
            </w:r>
          </w:p>
        </w:tc>
      </w:tr>
    </w:tbl>
    <w:p w14:paraId="6013E761" w14:textId="77777777" w:rsidR="0079593D" w:rsidRDefault="0079593D">
      <w:pPr>
        <w:pStyle w:val="Standard"/>
        <w:rPr>
          <w:rFonts w:ascii="Liberation Serif" w:hAnsi="Liberation Serif"/>
          <w:sz w:val="28"/>
          <w:szCs w:val="28"/>
          <w:lang w:val="en-US"/>
        </w:rPr>
      </w:pPr>
    </w:p>
    <w:p w14:paraId="0EC0AAE8" w14:textId="77777777" w:rsidR="0079593D" w:rsidRDefault="0079593D">
      <w:pPr>
        <w:pStyle w:val="Heading1"/>
        <w:rPr>
          <w:rFonts w:ascii="Liberation Serif" w:hAnsi="Liberation Serif" w:hint="eastAsia"/>
          <w:sz w:val="28"/>
          <w:szCs w:val="28"/>
          <w:lang w:val="en-US"/>
        </w:rPr>
      </w:pPr>
    </w:p>
    <w:p w14:paraId="10694227" w14:textId="77777777" w:rsidR="0079593D" w:rsidRDefault="00C07CF3">
      <w:pPr>
        <w:pStyle w:val="Heading1"/>
        <w:rPr>
          <w:rFonts w:ascii="Liberation Serif" w:hAnsi="Liberation Serif" w:hint="eastAsia"/>
          <w:sz w:val="28"/>
          <w:szCs w:val="28"/>
          <w:lang w:val="en-US"/>
        </w:rPr>
      </w:pPr>
      <w:bookmarkStart w:id="97" w:name="_Toc4947554311111211"/>
      <w:r>
        <w:rPr>
          <w:rFonts w:ascii="Liberation Serif" w:hAnsi="Liberation Serif"/>
          <w:sz w:val="28"/>
          <w:szCs w:val="28"/>
          <w:lang w:val="en-US"/>
        </w:rPr>
        <w:t>R</w:t>
      </w:r>
      <w:bookmarkEnd w:id="97"/>
      <w:r>
        <w:rPr>
          <w:rFonts w:ascii="Liberation Serif" w:hAnsi="Liberation Serif"/>
          <w:sz w:val="28"/>
          <w:szCs w:val="28"/>
          <w:lang w:val="en-US"/>
        </w:rPr>
        <w:t>esults</w:t>
      </w:r>
    </w:p>
    <w:p w14:paraId="311B8AAA" w14:textId="77777777" w:rsidR="0079593D" w:rsidRDefault="00C07CF3">
      <w:pPr>
        <w:pStyle w:val="Subtitle"/>
        <w:rPr>
          <w:rFonts w:ascii="Liberation Serif" w:hAnsi="Liberation Serif" w:hint="eastAsia"/>
          <w:sz w:val="28"/>
          <w:szCs w:val="28"/>
          <w:lang w:val="en-GB"/>
        </w:rPr>
      </w:pPr>
      <w:r>
        <w:rPr>
          <w:rFonts w:ascii="Liberation Serif" w:eastAsia="Yu Gothic Light" w:hAnsi="Liberation Serif"/>
          <w:lang w:val="en-US"/>
        </w:rPr>
        <w:t>Linear Logistic Regression</w:t>
      </w:r>
      <w:r>
        <w:rPr>
          <w:rFonts w:ascii="Liberation Serif" w:eastAsia="Yu Gothic Light" w:hAnsi="Liberation Serif"/>
          <w:lang w:val="en-GB"/>
        </w:rPr>
        <w:t xml:space="preserve"> Results</w:t>
      </w:r>
    </w:p>
    <w:tbl>
      <w:tblPr>
        <w:tblW w:w="9020" w:type="dxa"/>
        <w:tblInd w:w="-5" w:type="dxa"/>
        <w:tblLayout w:type="fixed"/>
        <w:tblCellMar>
          <w:left w:w="10" w:type="dxa"/>
          <w:right w:w="10" w:type="dxa"/>
        </w:tblCellMar>
        <w:tblLook w:val="04A0" w:firstRow="1" w:lastRow="0" w:firstColumn="1" w:lastColumn="0" w:noHBand="0" w:noVBand="1"/>
      </w:tblPr>
      <w:tblGrid>
        <w:gridCol w:w="1502"/>
        <w:gridCol w:w="1503"/>
        <w:gridCol w:w="1504"/>
        <w:gridCol w:w="1503"/>
        <w:gridCol w:w="1504"/>
        <w:gridCol w:w="1504"/>
      </w:tblGrid>
      <w:tr w:rsidR="0079593D" w14:paraId="6342CEF7" w14:textId="77777777">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08A373F4" w14:textId="77777777" w:rsidR="0079593D" w:rsidRDefault="0079593D">
            <w:pPr>
              <w:pStyle w:val="TableContents"/>
              <w:jc w:val="center"/>
              <w:rPr>
                <w:b/>
                <w:bCs/>
                <w:sz w:val="30"/>
                <w:szCs w:val="30"/>
                <w:lang w:val="en-US"/>
              </w:rPr>
            </w:pPr>
          </w:p>
        </w:tc>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01A4031A" w14:textId="77777777" w:rsidR="0079593D" w:rsidRDefault="00C07CF3">
            <w:pPr>
              <w:pStyle w:val="TableContents"/>
              <w:jc w:val="center"/>
              <w:rPr>
                <w:b/>
                <w:bCs/>
                <w:sz w:val="30"/>
                <w:szCs w:val="30"/>
                <w:lang w:val="en-US"/>
              </w:rPr>
            </w:pPr>
            <w:r>
              <w:rPr>
                <w:b/>
                <w:bCs/>
                <w:sz w:val="30"/>
                <w:szCs w:val="30"/>
                <w:lang w:val="en-US"/>
              </w:rPr>
              <w:t>Accuracy</w:t>
            </w:r>
          </w:p>
        </w:tc>
        <w:tc>
          <w:tcPr>
            <w:tcW w:w="1504" w:type="dxa"/>
            <w:tcBorders>
              <w:top w:val="single" w:sz="2" w:space="0" w:color="000000"/>
              <w:left w:val="single" w:sz="2" w:space="0" w:color="000000"/>
              <w:bottom w:val="single" w:sz="2" w:space="0" w:color="000000"/>
            </w:tcBorders>
            <w:tcMar>
              <w:top w:w="55" w:type="dxa"/>
              <w:left w:w="55" w:type="dxa"/>
              <w:bottom w:w="55" w:type="dxa"/>
              <w:right w:w="55" w:type="dxa"/>
            </w:tcMar>
          </w:tcPr>
          <w:p w14:paraId="0C17BD69" w14:textId="77777777" w:rsidR="0079593D" w:rsidRDefault="00C07CF3">
            <w:pPr>
              <w:pStyle w:val="TableContents"/>
              <w:jc w:val="center"/>
              <w:rPr>
                <w:b/>
                <w:bCs/>
                <w:sz w:val="30"/>
                <w:szCs w:val="30"/>
                <w:lang w:val="en-US"/>
              </w:rPr>
            </w:pPr>
            <w:r>
              <w:rPr>
                <w:b/>
                <w:bCs/>
                <w:sz w:val="30"/>
                <w:szCs w:val="30"/>
                <w:lang w:val="en-US"/>
              </w:rPr>
              <w:t>AUC</w:t>
            </w:r>
          </w:p>
        </w:tc>
        <w:tc>
          <w:tcPr>
            <w:tcW w:w="1503" w:type="dxa"/>
            <w:tcBorders>
              <w:top w:val="single" w:sz="2" w:space="0" w:color="000000"/>
              <w:left w:val="single" w:sz="2" w:space="0" w:color="000000"/>
              <w:bottom w:val="single" w:sz="2" w:space="0" w:color="000000"/>
            </w:tcBorders>
            <w:tcMar>
              <w:top w:w="55" w:type="dxa"/>
              <w:left w:w="55" w:type="dxa"/>
              <w:bottom w:w="55" w:type="dxa"/>
              <w:right w:w="55" w:type="dxa"/>
            </w:tcMar>
          </w:tcPr>
          <w:p w14:paraId="05CA2B22" w14:textId="77777777" w:rsidR="0079593D" w:rsidRDefault="00C07CF3">
            <w:pPr>
              <w:pStyle w:val="TableContents"/>
              <w:jc w:val="center"/>
              <w:rPr>
                <w:b/>
                <w:bCs/>
                <w:sz w:val="30"/>
                <w:szCs w:val="30"/>
                <w:lang w:val="en-US"/>
              </w:rPr>
            </w:pPr>
            <w:r>
              <w:rPr>
                <w:b/>
                <w:bCs/>
                <w:sz w:val="30"/>
                <w:szCs w:val="30"/>
                <w:lang w:val="en-US"/>
              </w:rPr>
              <w:t>Recall</w:t>
            </w:r>
          </w:p>
        </w:tc>
        <w:tc>
          <w:tcPr>
            <w:tcW w:w="1504" w:type="dxa"/>
            <w:tcBorders>
              <w:top w:val="single" w:sz="2" w:space="0" w:color="000000"/>
              <w:left w:val="single" w:sz="2" w:space="0" w:color="000000"/>
              <w:bottom w:val="single" w:sz="2" w:space="0" w:color="000000"/>
            </w:tcBorders>
            <w:tcMar>
              <w:top w:w="55" w:type="dxa"/>
              <w:left w:w="55" w:type="dxa"/>
              <w:bottom w:w="55" w:type="dxa"/>
              <w:right w:w="55" w:type="dxa"/>
            </w:tcMar>
          </w:tcPr>
          <w:p w14:paraId="37E568FE" w14:textId="77777777" w:rsidR="0079593D" w:rsidRDefault="00C07CF3">
            <w:pPr>
              <w:pStyle w:val="TableContents"/>
              <w:jc w:val="center"/>
              <w:rPr>
                <w:b/>
                <w:bCs/>
                <w:sz w:val="30"/>
                <w:szCs w:val="30"/>
                <w:lang w:val="en-US"/>
              </w:rPr>
            </w:pPr>
            <w:r>
              <w:rPr>
                <w:b/>
                <w:bCs/>
                <w:sz w:val="30"/>
                <w:szCs w:val="30"/>
                <w:lang w:val="en-US"/>
              </w:rPr>
              <w:t>Precision</w:t>
            </w:r>
          </w:p>
        </w:tc>
        <w:tc>
          <w:tcPr>
            <w:tcW w:w="15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F9ABDA" w14:textId="77777777" w:rsidR="0079593D" w:rsidRDefault="00C07CF3">
            <w:pPr>
              <w:pStyle w:val="TableContents"/>
              <w:jc w:val="center"/>
              <w:rPr>
                <w:b/>
                <w:bCs/>
                <w:sz w:val="30"/>
                <w:szCs w:val="30"/>
                <w:lang w:val="en-US"/>
              </w:rPr>
            </w:pPr>
            <w:proofErr w:type="spellStart"/>
            <w:r>
              <w:rPr>
                <w:b/>
                <w:bCs/>
                <w:sz w:val="30"/>
                <w:szCs w:val="30"/>
                <w:lang w:val="en-US"/>
              </w:rPr>
              <w:t>F_Score</w:t>
            </w:r>
            <w:proofErr w:type="spellEnd"/>
          </w:p>
        </w:tc>
      </w:tr>
      <w:tr w:rsidR="0079593D" w14:paraId="069C7616" w14:textId="77777777">
        <w:tc>
          <w:tcPr>
            <w:tcW w:w="1503" w:type="dxa"/>
            <w:tcBorders>
              <w:left w:val="single" w:sz="2" w:space="0" w:color="000000"/>
              <w:bottom w:val="single" w:sz="2" w:space="0" w:color="000000"/>
            </w:tcBorders>
            <w:tcMar>
              <w:top w:w="55" w:type="dxa"/>
              <w:left w:w="55" w:type="dxa"/>
              <w:bottom w:w="55" w:type="dxa"/>
              <w:right w:w="55" w:type="dxa"/>
            </w:tcMar>
          </w:tcPr>
          <w:p w14:paraId="150AD4D7" w14:textId="77777777" w:rsidR="0079593D" w:rsidRDefault="00C07CF3">
            <w:pPr>
              <w:pStyle w:val="TableContents"/>
              <w:jc w:val="center"/>
              <w:rPr>
                <w:b/>
                <w:bCs/>
                <w:sz w:val="30"/>
                <w:szCs w:val="30"/>
                <w:lang w:val="en-US"/>
              </w:rPr>
            </w:pPr>
            <w:r>
              <w:rPr>
                <w:b/>
                <w:bCs/>
                <w:sz w:val="30"/>
                <w:szCs w:val="30"/>
                <w:lang w:val="en-US"/>
              </w:rPr>
              <w:t>Low</w:t>
            </w:r>
          </w:p>
        </w:tc>
        <w:tc>
          <w:tcPr>
            <w:tcW w:w="1503" w:type="dxa"/>
            <w:tcBorders>
              <w:left w:val="single" w:sz="2" w:space="0" w:color="000000"/>
              <w:bottom w:val="single" w:sz="2" w:space="0" w:color="000000"/>
            </w:tcBorders>
            <w:tcMar>
              <w:top w:w="55" w:type="dxa"/>
              <w:left w:w="55" w:type="dxa"/>
              <w:bottom w:w="55" w:type="dxa"/>
              <w:right w:w="55" w:type="dxa"/>
            </w:tcMar>
          </w:tcPr>
          <w:p w14:paraId="5B94004A" w14:textId="77777777" w:rsidR="0079593D" w:rsidRDefault="00C07CF3">
            <w:pPr>
              <w:pStyle w:val="TableContents"/>
              <w:jc w:val="center"/>
              <w:rPr>
                <w:lang w:val="en-US"/>
              </w:rPr>
            </w:pPr>
            <w:r>
              <w:rPr>
                <w:lang w:val="en-US"/>
              </w:rPr>
              <w:t>0,93</w:t>
            </w:r>
          </w:p>
        </w:tc>
        <w:tc>
          <w:tcPr>
            <w:tcW w:w="1504" w:type="dxa"/>
            <w:tcBorders>
              <w:left w:val="single" w:sz="2" w:space="0" w:color="000000"/>
              <w:bottom w:val="single" w:sz="2" w:space="0" w:color="000000"/>
            </w:tcBorders>
            <w:tcMar>
              <w:top w:w="55" w:type="dxa"/>
              <w:left w:w="55" w:type="dxa"/>
              <w:bottom w:w="55" w:type="dxa"/>
              <w:right w:w="55" w:type="dxa"/>
            </w:tcMar>
          </w:tcPr>
          <w:p w14:paraId="57DBFBF6" w14:textId="77777777" w:rsidR="0079593D" w:rsidRDefault="00C07CF3">
            <w:pPr>
              <w:pStyle w:val="TableContents"/>
              <w:jc w:val="center"/>
              <w:rPr>
                <w:lang w:val="en-US"/>
              </w:rPr>
            </w:pPr>
            <w:r>
              <w:rPr>
                <w:lang w:val="en-US"/>
              </w:rPr>
              <w:t>0,84</w:t>
            </w:r>
          </w:p>
        </w:tc>
        <w:tc>
          <w:tcPr>
            <w:tcW w:w="1503" w:type="dxa"/>
            <w:tcBorders>
              <w:left w:val="single" w:sz="2" w:space="0" w:color="000000"/>
              <w:bottom w:val="single" w:sz="2" w:space="0" w:color="000000"/>
            </w:tcBorders>
            <w:tcMar>
              <w:top w:w="55" w:type="dxa"/>
              <w:left w:w="55" w:type="dxa"/>
              <w:bottom w:w="55" w:type="dxa"/>
              <w:right w:w="55" w:type="dxa"/>
            </w:tcMar>
          </w:tcPr>
          <w:p w14:paraId="2D5DE77B" w14:textId="77777777" w:rsidR="0079593D" w:rsidRDefault="00C07CF3">
            <w:pPr>
              <w:pStyle w:val="TableContents"/>
              <w:jc w:val="center"/>
              <w:rPr>
                <w:lang w:val="en-US"/>
              </w:rPr>
            </w:pPr>
            <w:r>
              <w:rPr>
                <w:lang w:val="en-US"/>
              </w:rPr>
              <w:t>0,70</w:t>
            </w:r>
          </w:p>
        </w:tc>
        <w:tc>
          <w:tcPr>
            <w:tcW w:w="1504" w:type="dxa"/>
            <w:tcBorders>
              <w:left w:val="single" w:sz="2" w:space="0" w:color="000000"/>
              <w:bottom w:val="single" w:sz="2" w:space="0" w:color="000000"/>
            </w:tcBorders>
            <w:tcMar>
              <w:top w:w="55" w:type="dxa"/>
              <w:left w:w="55" w:type="dxa"/>
              <w:bottom w:w="55" w:type="dxa"/>
              <w:right w:w="55" w:type="dxa"/>
            </w:tcMar>
          </w:tcPr>
          <w:p w14:paraId="06862EBB" w14:textId="77777777" w:rsidR="0079593D" w:rsidRDefault="00C07CF3">
            <w:pPr>
              <w:pStyle w:val="TableContents"/>
              <w:jc w:val="center"/>
              <w:rPr>
                <w:lang w:val="en-US"/>
              </w:rPr>
            </w:pPr>
            <w:r>
              <w:rPr>
                <w:lang w:val="en-US"/>
              </w:rPr>
              <w:t>0,94</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BB75A0" w14:textId="77777777" w:rsidR="0079593D" w:rsidRDefault="00C07CF3">
            <w:pPr>
              <w:pStyle w:val="TableContents"/>
              <w:jc w:val="center"/>
              <w:rPr>
                <w:lang w:val="en-US"/>
              </w:rPr>
            </w:pPr>
            <w:r>
              <w:rPr>
                <w:lang w:val="en-US"/>
              </w:rPr>
              <w:t>0,80</w:t>
            </w:r>
          </w:p>
        </w:tc>
      </w:tr>
      <w:tr w:rsidR="0079593D" w14:paraId="468BEEAE" w14:textId="77777777">
        <w:tc>
          <w:tcPr>
            <w:tcW w:w="1503" w:type="dxa"/>
            <w:tcBorders>
              <w:left w:val="single" w:sz="2" w:space="0" w:color="000000"/>
              <w:bottom w:val="single" w:sz="2" w:space="0" w:color="000000"/>
            </w:tcBorders>
            <w:tcMar>
              <w:top w:w="55" w:type="dxa"/>
              <w:left w:w="55" w:type="dxa"/>
              <w:bottom w:w="55" w:type="dxa"/>
              <w:right w:w="55" w:type="dxa"/>
            </w:tcMar>
          </w:tcPr>
          <w:p w14:paraId="3B6AE03E" w14:textId="77777777" w:rsidR="0079593D" w:rsidRDefault="00C07CF3">
            <w:pPr>
              <w:pStyle w:val="TableContents"/>
              <w:jc w:val="center"/>
              <w:rPr>
                <w:b/>
                <w:bCs/>
                <w:sz w:val="30"/>
                <w:szCs w:val="30"/>
                <w:lang w:val="en-US"/>
              </w:rPr>
            </w:pPr>
            <w:r>
              <w:rPr>
                <w:b/>
                <w:bCs/>
                <w:sz w:val="30"/>
                <w:szCs w:val="30"/>
                <w:lang w:val="en-US"/>
              </w:rPr>
              <w:t>High</w:t>
            </w:r>
          </w:p>
        </w:tc>
        <w:tc>
          <w:tcPr>
            <w:tcW w:w="1503" w:type="dxa"/>
            <w:tcBorders>
              <w:left w:val="single" w:sz="2" w:space="0" w:color="000000"/>
              <w:bottom w:val="single" w:sz="2" w:space="0" w:color="000000"/>
            </w:tcBorders>
            <w:tcMar>
              <w:top w:w="55" w:type="dxa"/>
              <w:left w:w="55" w:type="dxa"/>
              <w:bottom w:w="55" w:type="dxa"/>
              <w:right w:w="55" w:type="dxa"/>
            </w:tcMar>
          </w:tcPr>
          <w:p w14:paraId="0E29717C" w14:textId="77777777" w:rsidR="0079593D" w:rsidRDefault="00C07CF3">
            <w:pPr>
              <w:pStyle w:val="TableContents"/>
              <w:jc w:val="center"/>
              <w:rPr>
                <w:lang w:val="en-US"/>
              </w:rPr>
            </w:pPr>
            <w:r>
              <w:rPr>
                <w:lang w:val="en-US"/>
              </w:rPr>
              <w:t>0,88</w:t>
            </w:r>
          </w:p>
        </w:tc>
        <w:tc>
          <w:tcPr>
            <w:tcW w:w="1504" w:type="dxa"/>
            <w:tcBorders>
              <w:left w:val="single" w:sz="2" w:space="0" w:color="000000"/>
              <w:bottom w:val="single" w:sz="2" w:space="0" w:color="000000"/>
            </w:tcBorders>
            <w:tcMar>
              <w:top w:w="55" w:type="dxa"/>
              <w:left w:w="55" w:type="dxa"/>
              <w:bottom w:w="55" w:type="dxa"/>
              <w:right w:w="55" w:type="dxa"/>
            </w:tcMar>
          </w:tcPr>
          <w:p w14:paraId="66F3560C" w14:textId="77777777" w:rsidR="0079593D" w:rsidRDefault="00C07CF3">
            <w:pPr>
              <w:pStyle w:val="TableContents"/>
              <w:jc w:val="center"/>
              <w:rPr>
                <w:lang w:val="en-US"/>
              </w:rPr>
            </w:pPr>
            <w:r>
              <w:rPr>
                <w:lang w:val="en-US"/>
              </w:rPr>
              <w:t>0,77</w:t>
            </w:r>
          </w:p>
        </w:tc>
        <w:tc>
          <w:tcPr>
            <w:tcW w:w="1503" w:type="dxa"/>
            <w:tcBorders>
              <w:left w:val="single" w:sz="2" w:space="0" w:color="000000"/>
              <w:bottom w:val="single" w:sz="2" w:space="0" w:color="000000"/>
            </w:tcBorders>
            <w:tcMar>
              <w:top w:w="55" w:type="dxa"/>
              <w:left w:w="55" w:type="dxa"/>
              <w:bottom w:w="55" w:type="dxa"/>
              <w:right w:w="55" w:type="dxa"/>
            </w:tcMar>
          </w:tcPr>
          <w:p w14:paraId="2038E673" w14:textId="77777777" w:rsidR="0079593D" w:rsidRDefault="00C07CF3">
            <w:pPr>
              <w:pStyle w:val="TableContents"/>
              <w:jc w:val="center"/>
              <w:rPr>
                <w:lang w:val="en-US"/>
              </w:rPr>
            </w:pPr>
            <w:r>
              <w:rPr>
                <w:lang w:val="en-US"/>
              </w:rPr>
              <w:t>0,60</w:t>
            </w:r>
          </w:p>
        </w:tc>
        <w:tc>
          <w:tcPr>
            <w:tcW w:w="1504" w:type="dxa"/>
            <w:tcBorders>
              <w:left w:val="single" w:sz="2" w:space="0" w:color="000000"/>
              <w:bottom w:val="single" w:sz="2" w:space="0" w:color="000000"/>
            </w:tcBorders>
            <w:tcMar>
              <w:top w:w="55" w:type="dxa"/>
              <w:left w:w="55" w:type="dxa"/>
              <w:bottom w:w="55" w:type="dxa"/>
              <w:right w:w="55" w:type="dxa"/>
            </w:tcMar>
          </w:tcPr>
          <w:p w14:paraId="41ED8652" w14:textId="77777777" w:rsidR="0079593D" w:rsidRDefault="00C07CF3">
            <w:pPr>
              <w:pStyle w:val="TableContents"/>
              <w:jc w:val="center"/>
              <w:rPr>
                <w:lang w:val="en-US"/>
              </w:rPr>
            </w:pPr>
            <w:r>
              <w:rPr>
                <w:lang w:val="en-US"/>
              </w:rPr>
              <w:t>0,78</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46C8A3" w14:textId="77777777" w:rsidR="0079593D" w:rsidRDefault="00C07CF3">
            <w:pPr>
              <w:pStyle w:val="TableContents"/>
              <w:jc w:val="center"/>
              <w:rPr>
                <w:lang w:val="en-US"/>
              </w:rPr>
            </w:pPr>
            <w:r>
              <w:rPr>
                <w:lang w:val="en-US"/>
              </w:rPr>
              <w:t>0,68</w:t>
            </w:r>
          </w:p>
        </w:tc>
      </w:tr>
      <w:tr w:rsidR="0079593D" w14:paraId="1BB2D5A2" w14:textId="77777777">
        <w:tc>
          <w:tcPr>
            <w:tcW w:w="1503" w:type="dxa"/>
            <w:tcBorders>
              <w:left w:val="single" w:sz="2" w:space="0" w:color="000000"/>
              <w:bottom w:val="single" w:sz="2" w:space="0" w:color="000000"/>
            </w:tcBorders>
            <w:tcMar>
              <w:top w:w="55" w:type="dxa"/>
              <w:left w:w="55" w:type="dxa"/>
              <w:bottom w:w="55" w:type="dxa"/>
              <w:right w:w="55" w:type="dxa"/>
            </w:tcMar>
          </w:tcPr>
          <w:p w14:paraId="01505E69" w14:textId="77777777" w:rsidR="0079593D" w:rsidRDefault="00C07CF3">
            <w:pPr>
              <w:pStyle w:val="TableContents"/>
              <w:jc w:val="center"/>
              <w:rPr>
                <w:b/>
                <w:bCs/>
                <w:sz w:val="30"/>
                <w:szCs w:val="30"/>
                <w:lang w:val="en-US"/>
              </w:rPr>
            </w:pPr>
            <w:r>
              <w:rPr>
                <w:b/>
                <w:bCs/>
                <w:sz w:val="30"/>
                <w:szCs w:val="30"/>
                <w:lang w:val="en-US"/>
              </w:rPr>
              <w:t>All</w:t>
            </w:r>
          </w:p>
        </w:tc>
        <w:tc>
          <w:tcPr>
            <w:tcW w:w="1503" w:type="dxa"/>
            <w:tcBorders>
              <w:left w:val="single" w:sz="2" w:space="0" w:color="000000"/>
              <w:bottom w:val="single" w:sz="2" w:space="0" w:color="000000"/>
            </w:tcBorders>
            <w:tcMar>
              <w:top w:w="55" w:type="dxa"/>
              <w:left w:w="55" w:type="dxa"/>
              <w:bottom w:w="55" w:type="dxa"/>
              <w:right w:w="55" w:type="dxa"/>
            </w:tcMar>
          </w:tcPr>
          <w:p w14:paraId="0342836B" w14:textId="77777777" w:rsidR="0079593D" w:rsidRDefault="00C07CF3">
            <w:pPr>
              <w:pStyle w:val="TableContents"/>
              <w:jc w:val="center"/>
              <w:rPr>
                <w:lang w:val="en-US"/>
              </w:rPr>
            </w:pPr>
            <w:r>
              <w:rPr>
                <w:lang w:val="en-US"/>
              </w:rPr>
              <w:t>0,93</w:t>
            </w:r>
          </w:p>
        </w:tc>
        <w:tc>
          <w:tcPr>
            <w:tcW w:w="1504" w:type="dxa"/>
            <w:tcBorders>
              <w:left w:val="single" w:sz="2" w:space="0" w:color="000000"/>
              <w:bottom w:val="single" w:sz="2" w:space="0" w:color="000000"/>
            </w:tcBorders>
            <w:tcMar>
              <w:top w:w="55" w:type="dxa"/>
              <w:left w:w="55" w:type="dxa"/>
              <w:bottom w:w="55" w:type="dxa"/>
              <w:right w:w="55" w:type="dxa"/>
            </w:tcMar>
          </w:tcPr>
          <w:p w14:paraId="29B845DD" w14:textId="77777777" w:rsidR="0079593D" w:rsidRDefault="00C07CF3">
            <w:pPr>
              <w:pStyle w:val="TableContents"/>
              <w:jc w:val="center"/>
              <w:rPr>
                <w:lang w:val="en-US"/>
              </w:rPr>
            </w:pPr>
            <w:r>
              <w:rPr>
                <w:lang w:val="en-US"/>
              </w:rPr>
              <w:t>0,85</w:t>
            </w:r>
          </w:p>
        </w:tc>
        <w:tc>
          <w:tcPr>
            <w:tcW w:w="1503" w:type="dxa"/>
            <w:tcBorders>
              <w:left w:val="single" w:sz="2" w:space="0" w:color="000000"/>
              <w:bottom w:val="single" w:sz="2" w:space="0" w:color="000000"/>
            </w:tcBorders>
            <w:tcMar>
              <w:top w:w="55" w:type="dxa"/>
              <w:left w:w="55" w:type="dxa"/>
              <w:bottom w:w="55" w:type="dxa"/>
              <w:right w:w="55" w:type="dxa"/>
            </w:tcMar>
          </w:tcPr>
          <w:p w14:paraId="1D5CF1C9" w14:textId="77777777" w:rsidR="0079593D" w:rsidRDefault="00C07CF3">
            <w:pPr>
              <w:pStyle w:val="TableContents"/>
              <w:jc w:val="center"/>
              <w:rPr>
                <w:lang w:val="en-US"/>
              </w:rPr>
            </w:pPr>
            <w:r>
              <w:rPr>
                <w:lang w:val="en-US"/>
              </w:rPr>
              <w:t>0,73</w:t>
            </w:r>
          </w:p>
        </w:tc>
        <w:tc>
          <w:tcPr>
            <w:tcW w:w="1504" w:type="dxa"/>
            <w:tcBorders>
              <w:left w:val="single" w:sz="2" w:space="0" w:color="000000"/>
              <w:bottom w:val="single" w:sz="2" w:space="0" w:color="000000"/>
            </w:tcBorders>
            <w:tcMar>
              <w:top w:w="55" w:type="dxa"/>
              <w:left w:w="55" w:type="dxa"/>
              <w:bottom w:w="55" w:type="dxa"/>
              <w:right w:w="55" w:type="dxa"/>
            </w:tcMar>
          </w:tcPr>
          <w:p w14:paraId="11B46395" w14:textId="77777777" w:rsidR="0079593D" w:rsidRDefault="00C07CF3">
            <w:pPr>
              <w:pStyle w:val="TableContents"/>
              <w:jc w:val="center"/>
              <w:rPr>
                <w:lang w:val="en-US"/>
              </w:rPr>
            </w:pPr>
            <w:r>
              <w:rPr>
                <w:lang w:val="en-US"/>
              </w:rPr>
              <w:t>0,91</w:t>
            </w:r>
          </w:p>
        </w:tc>
        <w:tc>
          <w:tcPr>
            <w:tcW w:w="150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5D05C2" w14:textId="77777777" w:rsidR="0079593D" w:rsidRDefault="00C07CF3">
            <w:pPr>
              <w:pStyle w:val="TableContents"/>
              <w:jc w:val="center"/>
              <w:rPr>
                <w:lang w:val="en-US"/>
              </w:rPr>
            </w:pPr>
            <w:r>
              <w:rPr>
                <w:lang w:val="en-US"/>
              </w:rPr>
              <w:t>0,81</w:t>
            </w:r>
          </w:p>
        </w:tc>
      </w:tr>
    </w:tbl>
    <w:p w14:paraId="36BA6418" w14:textId="77777777" w:rsidR="0079593D" w:rsidRDefault="0079593D">
      <w:pPr>
        <w:pStyle w:val="Standard"/>
      </w:pPr>
    </w:p>
    <w:sectPr w:rsidR="0079593D">
      <w:footerReference w:type="default" r:id="rId15"/>
      <w:pgSz w:w="11900" w:h="16840"/>
      <w:pgMar w:top="708" w:right="1440" w:bottom="1440" w:left="1440" w:header="720"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tsap" w:date="2017-10-16T13:57:00Z" w:initials="t">
    <w:p w14:paraId="183E6EE4" w14:textId="1E410825" w:rsidR="00C248B9" w:rsidRPr="00C248B9" w:rsidRDefault="00C248B9">
      <w:pPr>
        <w:pStyle w:val="CommentText"/>
      </w:pPr>
      <w:r>
        <w:rPr>
          <w:rStyle w:val="CommentReference"/>
        </w:rPr>
        <w:annotationRef/>
      </w:r>
      <w:r>
        <w:t xml:space="preserve">Βάλετε κεφάλαια. Αυτό το κομμάτι δεν θα είναι η εισαγωγή, αλλά το </w:t>
      </w:r>
      <w:r>
        <w:rPr>
          <w:lang w:val="en-US"/>
        </w:rPr>
        <w:t>background</w:t>
      </w:r>
      <w:r w:rsidRPr="00C248B9">
        <w:t xml:space="preserve">. </w:t>
      </w:r>
      <w:r>
        <w:t>Η εισαγωγή θα είναι μια γενική περιγραφή του τι κάνατε.</w:t>
      </w:r>
    </w:p>
  </w:comment>
  <w:comment w:id="14" w:author="tsap" w:date="2017-10-16T13:57:00Z" w:initials="t">
    <w:p w14:paraId="2C13E4D9" w14:textId="71A7B05D" w:rsidR="00C248B9" w:rsidRPr="00C248B9" w:rsidRDefault="00C248B9">
      <w:pPr>
        <w:pStyle w:val="CommentText"/>
      </w:pPr>
      <w:r>
        <w:rPr>
          <w:rStyle w:val="CommentReference"/>
        </w:rPr>
        <w:annotationRef/>
      </w:r>
      <w:r>
        <w:t xml:space="preserve">Δεν μου φαίνεται προφανές τι σημαίνει αυτό. Επίσης τα </w:t>
      </w:r>
      <w:r>
        <w:rPr>
          <w:lang w:val="en-US"/>
        </w:rPr>
        <w:t>alleles</w:t>
      </w:r>
      <w:r w:rsidRPr="00C248B9">
        <w:t xml:space="preserve"> </w:t>
      </w:r>
      <w:r>
        <w:t xml:space="preserve">απ ότι καταλαβαίνω αφορούν μια βάση, όχι ένα ολόκληρο </w:t>
      </w:r>
      <w:r>
        <w:rPr>
          <w:lang w:val="en-US"/>
        </w:rPr>
        <w:t>gene</w:t>
      </w:r>
      <w:r w:rsidRPr="00C248B9">
        <w:t xml:space="preserve">. </w:t>
      </w:r>
      <w:r>
        <w:t xml:space="preserve">Ο ορισμός του </w:t>
      </w:r>
      <w:r>
        <w:rPr>
          <w:lang w:val="en-US"/>
        </w:rPr>
        <w:t>allele</w:t>
      </w:r>
      <w:r w:rsidRPr="00C248B9">
        <w:t xml:space="preserve"> </w:t>
      </w:r>
      <w:r>
        <w:t>είναι πολύ σημαντικός για να εμφανιστεί έτσι.</w:t>
      </w:r>
    </w:p>
  </w:comment>
  <w:comment w:id="15" w:author="tsap" w:date="2017-10-16T13:57:00Z" w:initials="t">
    <w:p w14:paraId="4925CB62" w14:textId="2CB79CC7" w:rsidR="00C248B9" w:rsidRPr="00C248B9" w:rsidRDefault="00C248B9">
      <w:pPr>
        <w:pStyle w:val="CommentText"/>
        <w:rPr>
          <w:lang w:val="en-US"/>
        </w:rPr>
      </w:pPr>
      <w:r>
        <w:rPr>
          <w:rStyle w:val="CommentReference"/>
        </w:rPr>
        <w:annotationRef/>
      </w:r>
      <w:r>
        <w:t xml:space="preserve">Τι σημαίνει </w:t>
      </w:r>
      <w:r>
        <w:rPr>
          <w:lang w:val="en-US"/>
        </w:rPr>
        <w:t>variant?</w:t>
      </w:r>
    </w:p>
  </w:comment>
  <w:comment w:id="16" w:author="tsap" w:date="2017-10-16T13:57:00Z" w:initials="t">
    <w:p w14:paraId="15DA7731" w14:textId="4A939F09" w:rsidR="0033589C" w:rsidRPr="0033589C" w:rsidRDefault="0033589C">
      <w:pPr>
        <w:pStyle w:val="CommentText"/>
      </w:pPr>
      <w:r>
        <w:rPr>
          <w:rStyle w:val="CommentReference"/>
        </w:rPr>
        <w:annotationRef/>
      </w:r>
      <w:r>
        <w:t xml:space="preserve">Οι έννοιες </w:t>
      </w:r>
      <w:r>
        <w:rPr>
          <w:lang w:val="en-US"/>
        </w:rPr>
        <w:t>genotype</w:t>
      </w:r>
      <w:r w:rsidRPr="0033589C">
        <w:t>/</w:t>
      </w:r>
      <w:r>
        <w:rPr>
          <w:lang w:val="en-US"/>
        </w:rPr>
        <w:t>phenotype</w:t>
      </w:r>
      <w:r w:rsidRPr="0033589C">
        <w:t xml:space="preserve"> </w:t>
      </w:r>
      <w:r>
        <w:t>μπορεί να μην είναι γνωστές σε μη βιολόγους.</w:t>
      </w:r>
    </w:p>
  </w:comment>
  <w:comment w:id="19" w:author="tsap" w:date="2017-10-16T13:57:00Z" w:initials="t">
    <w:p w14:paraId="2526F48A" w14:textId="269AA5E1" w:rsidR="0033589C" w:rsidRPr="0033589C" w:rsidRDefault="0033589C">
      <w:pPr>
        <w:pStyle w:val="CommentText"/>
      </w:pPr>
      <w:r>
        <w:rPr>
          <w:rStyle w:val="CommentReference"/>
        </w:rPr>
        <w:annotationRef/>
      </w:r>
      <w:proofErr w:type="spellStart"/>
      <w:r>
        <w:t>Εξηγηστε</w:t>
      </w:r>
      <w:proofErr w:type="spellEnd"/>
      <w:r>
        <w:t xml:space="preserve"> τι σημαίνει αυτό</w:t>
      </w:r>
    </w:p>
  </w:comment>
  <w:comment w:id="23" w:author="tsap" w:date="2017-10-16T13:57:00Z" w:initials="t">
    <w:p w14:paraId="580B6A57" w14:textId="77777777" w:rsidR="00C248B9" w:rsidRDefault="00C248B9">
      <w:pPr>
        <w:pStyle w:val="CommentText"/>
      </w:pPr>
      <w:r>
        <w:rPr>
          <w:rStyle w:val="CommentReference"/>
        </w:rPr>
        <w:annotationRef/>
      </w:r>
      <w:r>
        <w:t>Τι</w:t>
      </w:r>
      <w:r w:rsidRPr="0033589C">
        <w:t xml:space="preserve"> </w:t>
      </w:r>
      <w:r>
        <w:t>σημαίνει</w:t>
      </w:r>
      <w:r w:rsidRPr="0033589C">
        <w:t xml:space="preserve"> </w:t>
      </w:r>
      <w:r>
        <w:rPr>
          <w:lang w:val="en-US"/>
        </w:rPr>
        <w:t>strategically</w:t>
      </w:r>
      <w:r w:rsidRPr="0033589C">
        <w:t xml:space="preserve"> </w:t>
      </w:r>
      <w:r>
        <w:rPr>
          <w:lang w:val="en-US"/>
        </w:rPr>
        <w:t>selected</w:t>
      </w:r>
      <w:r w:rsidRPr="0033589C">
        <w:t xml:space="preserve">? </w:t>
      </w:r>
      <w:r>
        <w:t>Τα</w:t>
      </w:r>
      <w:r w:rsidRPr="00C248B9">
        <w:t xml:space="preserve"> </w:t>
      </w:r>
      <w:r>
        <w:rPr>
          <w:lang w:val="en-US"/>
        </w:rPr>
        <w:t>SNPs</w:t>
      </w:r>
      <w:r w:rsidRPr="00C248B9">
        <w:t xml:space="preserve"> </w:t>
      </w:r>
      <w:r>
        <w:t xml:space="preserve">είναι επίσης μια πολύ σημαντική έννοια η οποία πρέπει να γίνει απολύτως ξεκάθαρη για να μπορεί κάποιος να συνεχίσει την ανάγνωση της εργασίας. </w:t>
      </w:r>
    </w:p>
    <w:p w14:paraId="48FB82D1" w14:textId="77777777" w:rsidR="00C248B9" w:rsidRDefault="00C248B9">
      <w:pPr>
        <w:pStyle w:val="CommentText"/>
      </w:pPr>
    </w:p>
    <w:p w14:paraId="6B433BA9" w14:textId="4767C48F" w:rsidR="00C248B9" w:rsidRPr="00C248B9" w:rsidRDefault="00C248B9">
      <w:pPr>
        <w:pStyle w:val="CommentText"/>
      </w:pPr>
      <w:r>
        <w:t>Σε αυτό το σημείο υποθέτω τελειώνει η εισαγωγή στην βιολογία. Καταρχάς, πρέπει να διαχωριστεί από τα υπόλοιπα. Μετά, δεν είναι ξεκάθαρα γραμμένη και πρέπει να γραφτεί καλύτερα και πιο ξεκάθαρα.</w:t>
      </w:r>
    </w:p>
  </w:comment>
  <w:comment w:id="29" w:author="tsap" w:date="2017-10-16T13:57:00Z" w:initials="t">
    <w:p w14:paraId="70D1BB52" w14:textId="13900C8E" w:rsidR="00C248B9" w:rsidRPr="00C248B9" w:rsidRDefault="00C248B9">
      <w:pPr>
        <w:pStyle w:val="CommentText"/>
      </w:pPr>
      <w:r>
        <w:rPr>
          <w:rStyle w:val="CommentReference"/>
        </w:rPr>
        <w:annotationRef/>
      </w:r>
      <w:r>
        <w:t xml:space="preserve">Εξηγήστε καλύτερα τι σημαίνει το </w:t>
      </w:r>
      <w:r>
        <w:rPr>
          <w:lang w:val="en-US"/>
        </w:rPr>
        <w:t>p</w:t>
      </w:r>
      <w:r w:rsidRPr="00C248B9">
        <w:t>-</w:t>
      </w:r>
      <w:r>
        <w:rPr>
          <w:lang w:val="en-US"/>
        </w:rPr>
        <w:t>value</w:t>
      </w:r>
      <w:r w:rsidRPr="00C248B9">
        <w:t>.</w:t>
      </w:r>
    </w:p>
  </w:comment>
  <w:comment w:id="30" w:author="tsap" w:date="2017-10-16T13:57:00Z" w:initials="t">
    <w:p w14:paraId="25AA6727" w14:textId="1CB542D6" w:rsidR="00C248B9" w:rsidRDefault="00C248B9">
      <w:pPr>
        <w:pStyle w:val="CommentText"/>
      </w:pPr>
      <w:r>
        <w:rPr>
          <w:rStyle w:val="CommentReference"/>
        </w:rPr>
        <w:annotationRef/>
      </w:r>
      <w:r>
        <w:t>Δεν υπάρχει ορισμός?</w:t>
      </w:r>
    </w:p>
  </w:comment>
  <w:comment w:id="31" w:author="tsap" w:date="2017-10-16T13:57:00Z" w:initials="t">
    <w:p w14:paraId="3FE2450A" w14:textId="4007E26F" w:rsidR="00C248B9" w:rsidRDefault="00C248B9">
      <w:pPr>
        <w:pStyle w:val="CommentText"/>
      </w:pPr>
      <w:r>
        <w:rPr>
          <w:rStyle w:val="CommentReference"/>
        </w:rPr>
        <w:annotationRef/>
      </w:r>
      <w:r>
        <w:t>??</w:t>
      </w:r>
    </w:p>
  </w:comment>
  <w:comment w:id="34" w:author="tsap" w:date="2017-10-16T13:57:00Z" w:initials="t">
    <w:p w14:paraId="14A5C263" w14:textId="54D6EAB5" w:rsidR="0033589C" w:rsidRPr="0033589C" w:rsidRDefault="0033589C">
      <w:pPr>
        <w:pStyle w:val="CommentText"/>
      </w:pPr>
      <w:r>
        <w:rPr>
          <w:rStyle w:val="CommentReference"/>
        </w:rPr>
        <w:annotationRef/>
      </w:r>
      <w:r>
        <w:t xml:space="preserve">Δεν θα υπάρχει άλλη περιγραφή του πως δουλεύει το </w:t>
      </w:r>
      <w:r>
        <w:rPr>
          <w:lang w:val="en-US"/>
        </w:rPr>
        <w:t>PLINK</w:t>
      </w:r>
      <w:r w:rsidRPr="0033589C">
        <w:t xml:space="preserve"> </w:t>
      </w:r>
      <w:r>
        <w:t>και τι δυνατότητες δίνει?</w:t>
      </w:r>
    </w:p>
  </w:comment>
  <w:comment w:id="46" w:author="tsap" w:date="2017-10-16T13:57:00Z" w:initials="t">
    <w:p w14:paraId="68AC7BAD" w14:textId="002E8B61" w:rsidR="0033589C" w:rsidRDefault="0033589C">
      <w:pPr>
        <w:pStyle w:val="CommentText"/>
      </w:pPr>
      <w:r>
        <w:rPr>
          <w:rStyle w:val="CommentReference"/>
        </w:rPr>
        <w:annotationRef/>
      </w:r>
      <w:r>
        <w:t>Αφού ξεκινήσατε κεφαλαία συνεχίστε κεφαλαία.</w:t>
      </w:r>
    </w:p>
  </w:comment>
  <w:comment w:id="50" w:author="tsap" w:date="2017-10-16T13:57:00Z" w:initials="t">
    <w:p w14:paraId="0E34F604" w14:textId="25C2EA3B" w:rsidR="0033589C" w:rsidRPr="0033589C" w:rsidRDefault="0033589C">
      <w:pPr>
        <w:pStyle w:val="CommentText"/>
      </w:pPr>
      <w:r>
        <w:rPr>
          <w:rStyle w:val="CommentReference"/>
        </w:rPr>
        <w:annotationRef/>
      </w:r>
      <w:r>
        <w:t>Η πρόταση αυτή δεν είναι ξεκάθαρο τι σημαίνει</w:t>
      </w:r>
      <w:r w:rsidRPr="0033589C">
        <w:t xml:space="preserve"> </w:t>
      </w:r>
      <w:r>
        <w:t>σε αυτό το σημείο.</w:t>
      </w:r>
    </w:p>
  </w:comment>
  <w:comment w:id="52" w:author="tsap" w:date="2017-10-16T13:57:00Z" w:initials="t">
    <w:p w14:paraId="41A0B286" w14:textId="141649F1" w:rsidR="0033589C" w:rsidRDefault="0033589C">
      <w:pPr>
        <w:pStyle w:val="CommentText"/>
      </w:pPr>
      <w:r>
        <w:rPr>
          <w:rStyle w:val="CommentReference"/>
        </w:rPr>
        <w:annotationRef/>
      </w:r>
      <w:r>
        <w:t>Πόσοι?</w:t>
      </w:r>
    </w:p>
  </w:comment>
  <w:comment w:id="54" w:author="tsap" w:date="2017-10-16T13:57:00Z" w:initials="t">
    <w:p w14:paraId="361F6B28" w14:textId="48802CB8" w:rsidR="0033589C" w:rsidRPr="0033589C" w:rsidRDefault="0033589C">
      <w:pPr>
        <w:pStyle w:val="CommentText"/>
      </w:pPr>
      <w:r>
        <w:rPr>
          <w:rStyle w:val="CommentReference"/>
        </w:rPr>
        <w:annotationRef/>
      </w:r>
      <w:r>
        <w:t xml:space="preserve">Δεν έχετε μιλήσει στην εισαγωγή για </w:t>
      </w:r>
      <w:r>
        <w:rPr>
          <w:lang w:val="en-US"/>
        </w:rPr>
        <w:t>base</w:t>
      </w:r>
      <w:r w:rsidRPr="0033589C">
        <w:t>-</w:t>
      </w:r>
      <w:r>
        <w:rPr>
          <w:lang w:val="en-US"/>
        </w:rPr>
        <w:t>pairs</w:t>
      </w:r>
    </w:p>
  </w:comment>
  <w:comment w:id="61" w:author="tsap" w:date="2017-10-16T13:57:00Z" w:initials="t">
    <w:p w14:paraId="5492FB8F" w14:textId="2B7C6A86" w:rsidR="0033589C" w:rsidRDefault="0033589C">
      <w:pPr>
        <w:pStyle w:val="CommentText"/>
      </w:pPr>
      <w:r>
        <w:rPr>
          <w:rStyle w:val="CommentReference"/>
        </w:rPr>
        <w:annotationRef/>
      </w:r>
      <w:r>
        <w:t>Τι σημαίνει αυτό?</w:t>
      </w:r>
    </w:p>
  </w:comment>
  <w:comment w:id="63" w:author="tsap" w:date="2017-10-16T13:57:00Z" w:initials="t">
    <w:p w14:paraId="5F0F673A" w14:textId="57D28E6E" w:rsidR="0033589C" w:rsidRDefault="0033589C">
      <w:pPr>
        <w:pStyle w:val="CommentText"/>
      </w:pPr>
      <w:r>
        <w:rPr>
          <w:rStyle w:val="CommentReference"/>
        </w:rPr>
        <w:annotationRef/>
      </w:r>
      <w:r>
        <w:t>Τι σημαίνει αυτό?</w:t>
      </w:r>
    </w:p>
  </w:comment>
  <w:comment w:id="64" w:author="tsap" w:date="2017-10-16T13:57:00Z" w:initials="t">
    <w:p w14:paraId="43AF0679" w14:textId="6DDAD640" w:rsidR="0033589C" w:rsidRDefault="0033589C">
      <w:pPr>
        <w:pStyle w:val="CommentText"/>
      </w:pPr>
      <w:r>
        <w:rPr>
          <w:rStyle w:val="CommentReference"/>
        </w:rPr>
        <w:annotationRef/>
      </w:r>
      <w:r>
        <w:t>Γιατί έχει σημασία αυτό?</w:t>
      </w:r>
    </w:p>
  </w:comment>
  <w:comment w:id="65" w:author="tsap" w:date="2017-10-16T13:57:00Z" w:initials="t">
    <w:p w14:paraId="7F5A40EB" w14:textId="5A365925" w:rsidR="0033589C" w:rsidRPr="0033589C" w:rsidRDefault="0033589C">
      <w:pPr>
        <w:pStyle w:val="CommentText"/>
      </w:pPr>
      <w:r>
        <w:rPr>
          <w:rStyle w:val="CommentReference"/>
        </w:rPr>
        <w:annotationRef/>
      </w:r>
      <w:r>
        <w:t xml:space="preserve">Γιατί διαφέρει αυτό από την πληροφορία στο </w:t>
      </w:r>
      <w:r>
        <w:rPr>
          <w:lang w:val="en-US"/>
        </w:rPr>
        <w:t>FAM</w:t>
      </w:r>
      <w:r w:rsidRPr="0033589C">
        <w:t xml:space="preserve"> </w:t>
      </w:r>
      <w:r>
        <w:t>αρχείο? Οι 4980 είναι διαφορετικοί από αυτούς για τους οποίους έχουμε τα αρχεία?</w:t>
      </w:r>
    </w:p>
  </w:comment>
  <w:comment w:id="66" w:author="tsap" w:date="2017-10-16T13:57:00Z" w:initials="t">
    <w:p w14:paraId="7206CAE9" w14:textId="596BCB22" w:rsidR="0033589C" w:rsidRDefault="0033589C">
      <w:pPr>
        <w:pStyle w:val="CommentText"/>
      </w:pPr>
      <w:r>
        <w:rPr>
          <w:rStyle w:val="CommentReference"/>
        </w:rPr>
        <w:annotationRef/>
      </w:r>
      <w:r>
        <w:t>??</w:t>
      </w:r>
    </w:p>
  </w:comment>
  <w:comment w:id="71" w:author="tsap" w:date="2017-10-16T13:57:00Z" w:initials="t">
    <w:p w14:paraId="606265E6" w14:textId="3887510F" w:rsidR="0038648A" w:rsidRDefault="0038648A">
      <w:pPr>
        <w:pStyle w:val="CommentText"/>
      </w:pPr>
      <w:r>
        <w:rPr>
          <w:rStyle w:val="CommentReference"/>
        </w:rPr>
        <w:annotationRef/>
      </w:r>
      <w:r>
        <w:t>Πριν μας πείτε πως θα εξάγετε τα αρχεία πείτε μας τι είναι αυτά τα αρχεία.</w:t>
      </w:r>
    </w:p>
  </w:comment>
  <w:comment w:id="72" w:author="tsap" w:date="2017-10-16T13:57:00Z" w:initials="t">
    <w:p w14:paraId="15F36DE4" w14:textId="532970D0" w:rsidR="0038648A" w:rsidRPr="0038648A" w:rsidRDefault="0038648A">
      <w:pPr>
        <w:pStyle w:val="CommentText"/>
      </w:pPr>
      <w:r>
        <w:rPr>
          <w:rStyle w:val="CommentReference"/>
        </w:rPr>
        <w:annotationRef/>
      </w:r>
      <w:r>
        <w:rPr>
          <w:lang w:val="en-US"/>
        </w:rPr>
        <w:t>H</w:t>
      </w:r>
      <w:r w:rsidRPr="0038648A">
        <w:t xml:space="preserve"> </w:t>
      </w:r>
      <w:r>
        <w:t xml:space="preserve">πληροφορία φαίνεται σχεδόν πανομοιότυπη με το </w:t>
      </w:r>
      <w:r>
        <w:rPr>
          <w:lang w:val="en-US"/>
        </w:rPr>
        <w:t>BIM</w:t>
      </w:r>
      <w:r w:rsidRPr="0038648A">
        <w:t xml:space="preserve"> </w:t>
      </w:r>
      <w:r>
        <w:rPr>
          <w:lang w:val="en-US"/>
        </w:rPr>
        <w:t>file</w:t>
      </w:r>
      <w:r w:rsidRPr="0038648A">
        <w:t>.</w:t>
      </w:r>
    </w:p>
  </w:comment>
  <w:comment w:id="73" w:author="tsap" w:date="2017-10-16T13:57:00Z" w:initials="t">
    <w:p w14:paraId="3A3D7428" w14:textId="60ED856F" w:rsidR="0038648A" w:rsidRDefault="0038648A">
      <w:pPr>
        <w:pStyle w:val="CommentText"/>
      </w:pPr>
      <w:r>
        <w:rPr>
          <w:rStyle w:val="CommentReference"/>
        </w:rPr>
        <w:annotationRef/>
      </w:r>
      <w:r>
        <w:t>???</w:t>
      </w:r>
    </w:p>
  </w:comment>
  <w:comment w:id="75" w:author="tsap" w:date="2017-10-16T13:57:00Z" w:initials="t">
    <w:p w14:paraId="16906028" w14:textId="279B9016" w:rsidR="0038648A" w:rsidRPr="0038648A" w:rsidRDefault="0038648A">
      <w:pPr>
        <w:pStyle w:val="CommentText"/>
        <w:rPr>
          <w:lang w:val="en-US"/>
        </w:rPr>
      </w:pPr>
      <w:r>
        <w:rPr>
          <w:rStyle w:val="CommentReference"/>
        </w:rPr>
        <w:annotationRef/>
      </w:r>
      <w:proofErr w:type="gramStart"/>
      <w:r>
        <w:rPr>
          <w:lang w:val="en-US"/>
        </w:rPr>
        <w:t>its</w:t>
      </w:r>
      <w:proofErr w:type="gramEnd"/>
    </w:p>
  </w:comment>
  <w:comment w:id="76" w:author="tsap" w:date="2017-10-16T13:57:00Z" w:initials="t">
    <w:p w14:paraId="77D9AB48" w14:textId="39A01A0D" w:rsidR="0038648A" w:rsidRPr="0038648A" w:rsidRDefault="0038648A">
      <w:pPr>
        <w:pStyle w:val="CommentText"/>
      </w:pPr>
      <w:r>
        <w:rPr>
          <w:rStyle w:val="CommentReference"/>
        </w:rPr>
        <w:annotationRef/>
      </w:r>
      <w:r>
        <w:t>Κάποια από αυτά θέλουν επιπλέον εξήγηση.</w:t>
      </w:r>
    </w:p>
  </w:comment>
  <w:comment w:id="77" w:author="tsap" w:date="2017-10-16T13:57:00Z" w:initials="t">
    <w:p w14:paraId="4E14308D" w14:textId="6B535338" w:rsidR="0038648A" w:rsidRPr="0038648A" w:rsidRDefault="0038648A">
      <w:pPr>
        <w:pStyle w:val="CommentText"/>
        <w:rPr>
          <w:lang w:val="en-US"/>
        </w:rPr>
      </w:pPr>
      <w:r>
        <w:rPr>
          <w:rStyle w:val="CommentReference"/>
        </w:rPr>
        <w:annotationRef/>
      </w:r>
      <w:r>
        <w:rPr>
          <w:lang w:val="en-US"/>
        </w:rPr>
        <w:t>Which allele?</w:t>
      </w:r>
    </w:p>
  </w:comment>
  <w:comment w:id="78" w:author="tsap" w:date="2017-10-16T13:57:00Z" w:initials="t">
    <w:p w14:paraId="76AC84CD" w14:textId="7B0A1F94" w:rsidR="0038648A" w:rsidRPr="0038648A" w:rsidRDefault="0038648A">
      <w:pPr>
        <w:pStyle w:val="CommentText"/>
        <w:rPr>
          <w:lang w:val="en-US"/>
        </w:rPr>
      </w:pPr>
      <w:r>
        <w:rPr>
          <w:rStyle w:val="CommentReference"/>
        </w:rPr>
        <w:annotationRef/>
      </w:r>
      <w:r>
        <w:rPr>
          <w:lang w:val="en-US"/>
        </w:rPr>
        <w:t>Minor and major are the same?</w:t>
      </w:r>
    </w:p>
  </w:comment>
  <w:comment w:id="79" w:author="tsap" w:date="2017-10-16T13:57:00Z" w:initials="t">
    <w:p w14:paraId="4E6A6CD9" w14:textId="55E6852E" w:rsidR="0038648A" w:rsidRPr="0038648A" w:rsidRDefault="0038648A">
      <w:pPr>
        <w:pStyle w:val="CommentText"/>
      </w:pPr>
      <w:r>
        <w:rPr>
          <w:rStyle w:val="CommentReference"/>
        </w:rPr>
        <w:annotationRef/>
      </w:r>
      <w:r>
        <w:t xml:space="preserve">Δεν είναι σωστή η χρήση του </w:t>
      </w:r>
      <w:r>
        <w:rPr>
          <w:lang w:val="en-US"/>
        </w:rPr>
        <w:t>him</w:t>
      </w:r>
      <w:r w:rsidRPr="0038648A">
        <w:t xml:space="preserve"> </w:t>
      </w:r>
      <w:r>
        <w:t xml:space="preserve">παντού. Αν είναι άψυχο χρησιμοποιούμε </w:t>
      </w:r>
      <w:r>
        <w:rPr>
          <w:lang w:val="en-US"/>
        </w:rPr>
        <w:t>it</w:t>
      </w:r>
      <w:r w:rsidRPr="0038648A">
        <w:t>.</w:t>
      </w:r>
    </w:p>
  </w:comment>
  <w:comment w:id="82" w:author="tsap" w:date="2017-10-16T13:57:00Z" w:initials="t">
    <w:p w14:paraId="337CA4C0" w14:textId="16CA3B9D" w:rsidR="0038648A" w:rsidRPr="0038648A" w:rsidRDefault="0038648A">
      <w:pPr>
        <w:pStyle w:val="CommentText"/>
      </w:pPr>
      <w:r>
        <w:rPr>
          <w:rStyle w:val="CommentReference"/>
        </w:rPr>
        <w:annotationRef/>
      </w:r>
      <w:r>
        <w:t xml:space="preserve">Το </w:t>
      </w:r>
      <w:r>
        <w:rPr>
          <w:lang w:val="en-US"/>
        </w:rPr>
        <w:t>classifier</w:t>
      </w:r>
      <w:r w:rsidRPr="0038648A">
        <w:t xml:space="preserve"> </w:t>
      </w:r>
      <w:r>
        <w:rPr>
          <w:lang w:val="en-US"/>
        </w:rPr>
        <w:t>methods</w:t>
      </w:r>
      <w:r w:rsidRPr="0038648A">
        <w:t xml:space="preserve"> </w:t>
      </w:r>
      <w:r>
        <w:t xml:space="preserve">είναι διαφορετικό από το </w:t>
      </w:r>
      <w:r>
        <w:rPr>
          <w:lang w:val="en-US"/>
        </w:rPr>
        <w:t>SNP</w:t>
      </w:r>
      <w:r w:rsidRPr="0038648A">
        <w:t xml:space="preserve"> </w:t>
      </w:r>
      <w:r>
        <w:rPr>
          <w:lang w:val="en-US"/>
        </w:rPr>
        <w:t>selection</w:t>
      </w:r>
      <w:r w:rsidRPr="0038648A">
        <w:t xml:space="preserve">. </w:t>
      </w:r>
    </w:p>
  </w:comment>
  <w:comment w:id="81" w:author="tsap" w:date="2017-10-16T13:57:00Z" w:initials="t">
    <w:p w14:paraId="07900C42" w14:textId="07D10500" w:rsidR="0038648A" w:rsidRPr="0038648A" w:rsidRDefault="0038648A">
      <w:pPr>
        <w:pStyle w:val="CommentText"/>
      </w:pPr>
      <w:r>
        <w:rPr>
          <w:rStyle w:val="CommentReference"/>
        </w:rPr>
        <w:annotationRef/>
      </w:r>
      <w:r>
        <w:t xml:space="preserve">Φτιάξετε τα </w:t>
      </w:r>
      <w:r>
        <w:rPr>
          <w:lang w:val="en-US"/>
        </w:rPr>
        <w:t>fonts</w:t>
      </w:r>
      <w:r w:rsidRPr="0038648A">
        <w:t xml:space="preserve"> </w:t>
      </w:r>
      <w:r>
        <w:t>ώστε να είναι παντού τα ίδια.</w:t>
      </w:r>
    </w:p>
  </w:comment>
  <w:comment w:id="83" w:author="tsap" w:date="2017-10-16T13:57:00Z" w:initials="t">
    <w:p w14:paraId="675DC60E" w14:textId="4A3FEF3C" w:rsidR="0038648A" w:rsidRPr="0038648A" w:rsidRDefault="0038648A">
      <w:pPr>
        <w:pStyle w:val="CommentText"/>
        <w:rPr>
          <w:lang w:val="en-US"/>
        </w:rPr>
      </w:pPr>
      <w:r>
        <w:rPr>
          <w:rStyle w:val="CommentReference"/>
        </w:rPr>
        <w:annotationRef/>
      </w:r>
      <w:r>
        <w:rPr>
          <w:lang w:val="en-US"/>
        </w:rPr>
        <w:t>Correlation of what with what?</w:t>
      </w:r>
    </w:p>
  </w:comment>
  <w:comment w:id="85" w:author="tsap" w:date="2017-10-16T13:57:00Z" w:initials="t">
    <w:p w14:paraId="11C9AAA4" w14:textId="6E5D7DF3" w:rsidR="0038648A" w:rsidRPr="00525DC2" w:rsidRDefault="0038648A">
      <w:pPr>
        <w:pStyle w:val="CommentText"/>
        <w:rPr>
          <w:lang w:val="en-US"/>
        </w:rPr>
      </w:pPr>
      <w:r>
        <w:rPr>
          <w:rStyle w:val="CommentReference"/>
        </w:rPr>
        <w:annotationRef/>
      </w:r>
      <w:r>
        <w:t xml:space="preserve">Αν αυτό που θέλετε να περιγράψετε είναι ο </w:t>
      </w:r>
      <w:r>
        <w:rPr>
          <w:lang w:val="en-US"/>
        </w:rPr>
        <w:t>Naive</w:t>
      </w:r>
      <w:r w:rsidRPr="0038648A">
        <w:t xml:space="preserve"> </w:t>
      </w:r>
      <w:r>
        <w:rPr>
          <w:lang w:val="en-US"/>
        </w:rPr>
        <w:t>Bayes</w:t>
      </w:r>
      <w:r w:rsidRPr="0038648A">
        <w:t xml:space="preserve"> </w:t>
      </w:r>
      <w:r>
        <w:rPr>
          <w:lang w:val="en-US"/>
        </w:rPr>
        <w:t>classifier</w:t>
      </w:r>
      <w:r w:rsidRPr="0038648A">
        <w:t xml:space="preserve">, </w:t>
      </w:r>
      <w:r>
        <w:t xml:space="preserve">περιγράψετε αυτό. Η εισαγωγή </w:t>
      </w:r>
      <w:r w:rsidR="00525DC2">
        <w:t xml:space="preserve">στην </w:t>
      </w:r>
      <w:r w:rsidR="00525DC2">
        <w:rPr>
          <w:lang w:val="en-US"/>
        </w:rPr>
        <w:t>Bernoulli</w:t>
      </w:r>
      <w:r w:rsidR="00525DC2" w:rsidRPr="00525DC2">
        <w:t xml:space="preserve"> </w:t>
      </w:r>
      <w:r w:rsidR="00525DC2">
        <w:t xml:space="preserve">κατανομή δεν χρειάζεται. Το σημαντικό είναι πως χρησιμοποιείται στον </w:t>
      </w:r>
      <w:r w:rsidR="00525DC2">
        <w:rPr>
          <w:lang w:val="en-US"/>
        </w:rPr>
        <w:t>Naïve Bayes classifier.</w:t>
      </w:r>
    </w:p>
  </w:comment>
  <w:comment w:id="87" w:author="tsap" w:date="2017-10-16T13:57:00Z" w:initials="t">
    <w:p w14:paraId="07200FC1" w14:textId="19C4EBEB" w:rsidR="00525DC2" w:rsidRPr="00525DC2" w:rsidRDefault="00525DC2">
      <w:pPr>
        <w:pStyle w:val="CommentText"/>
        <w:rPr>
          <w:lang w:val="en-US"/>
        </w:rPr>
      </w:pPr>
      <w:r>
        <w:rPr>
          <w:rStyle w:val="CommentReference"/>
        </w:rPr>
        <w:annotationRef/>
      </w:r>
      <w:r>
        <w:rPr>
          <w:lang w:val="en-US"/>
        </w:rPr>
        <w:t>??</w:t>
      </w:r>
    </w:p>
  </w:comment>
  <w:comment w:id="89" w:author="tsap" w:date="2017-10-16T13:57:00Z" w:initials="t">
    <w:p w14:paraId="13B5D774" w14:textId="111253A8" w:rsidR="00525DC2" w:rsidRPr="00525DC2" w:rsidRDefault="00525DC2">
      <w:pPr>
        <w:pStyle w:val="CommentText"/>
        <w:rPr>
          <w:lang w:val="en-US"/>
        </w:rPr>
      </w:pPr>
      <w:r>
        <w:rPr>
          <w:rStyle w:val="CommentReference"/>
        </w:rPr>
        <w:annotationRef/>
      </w:r>
      <w:r>
        <w:rPr>
          <w:lang w:val="en-US"/>
        </w:rPr>
        <w:t>??</w:t>
      </w:r>
    </w:p>
  </w:comment>
  <w:comment w:id="91" w:author="tsap" w:date="2017-10-16T13:57:00Z" w:initials="t">
    <w:p w14:paraId="329B6785" w14:textId="0ADB24CD" w:rsidR="00525DC2" w:rsidRPr="00525DC2" w:rsidRDefault="00525DC2">
      <w:pPr>
        <w:pStyle w:val="CommentText"/>
      </w:pPr>
      <w:r>
        <w:rPr>
          <w:rStyle w:val="CommentReference"/>
        </w:rPr>
        <w:annotationRef/>
      </w:r>
      <w:r>
        <w:t>Εδώ πλέον περάσαμε σε άλλο κεφάλαιο όπου θα περιγράψετε τα πειράματα σας. Αυτό θέλει πιο καλή εισαγωγή: ποια ακριβώς είναι τα δεδομένα, τι προσπαθούμε να μετρήσουμε, τι μετρικές θα χρησιμοποιήσουμε.</w:t>
      </w:r>
    </w:p>
  </w:comment>
  <w:comment w:id="92" w:author="tsap" w:date="2017-10-16T13:57:00Z" w:initials="t">
    <w:p w14:paraId="22F4717E" w14:textId="2EDB38AD" w:rsidR="00525DC2" w:rsidRDefault="00525DC2">
      <w:pPr>
        <w:pStyle w:val="CommentText"/>
      </w:pPr>
      <w:r>
        <w:rPr>
          <w:rStyle w:val="CommentReference"/>
        </w:rPr>
        <w:annotationRef/>
      </w:r>
      <w:r>
        <w:t>Δώστε ορισμούς.</w:t>
      </w:r>
    </w:p>
  </w:comment>
  <w:comment w:id="93" w:author="tsap" w:date="2017-10-16T13:57:00Z" w:initials="t">
    <w:p w14:paraId="141F7F5A" w14:textId="27201A8B" w:rsidR="00525DC2" w:rsidRDefault="00525DC2">
      <w:pPr>
        <w:pStyle w:val="CommentText"/>
      </w:pPr>
      <w:r>
        <w:rPr>
          <w:rStyle w:val="CommentReference"/>
        </w:rPr>
        <w:annotationRef/>
      </w:r>
      <w:r>
        <w:t>??</w:t>
      </w:r>
      <w:bookmarkStart w:id="94" w:name="_GoBack"/>
      <w:bookmarkEnd w:id="9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9D0EA" w14:textId="77777777" w:rsidR="0062274A" w:rsidRDefault="0062274A">
      <w:pPr>
        <w:spacing w:after="0" w:line="240" w:lineRule="auto"/>
      </w:pPr>
      <w:r>
        <w:separator/>
      </w:r>
    </w:p>
  </w:endnote>
  <w:endnote w:type="continuationSeparator" w:id="0">
    <w:p w14:paraId="2E1199F7" w14:textId="77777777" w:rsidR="0062274A" w:rsidRDefault="0062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Calibri"/>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auto"/>
    <w:pitch w:val="variable"/>
    <w:sig w:usb0="E00002FF" w:usb1="2AC7FDFF" w:usb2="00000016" w:usb3="00000000" w:csb0="0002009F" w:csb1="00000000"/>
  </w:font>
  <w:font w:name="Liberation Sans">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Liberation Serif">
    <w:altName w:val="Times New Roman"/>
    <w:charset w:val="00"/>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10" w:type="dxa"/>
        <w:right w:w="10" w:type="dxa"/>
      </w:tblCellMar>
      <w:tblLook w:val="04A0" w:firstRow="1" w:lastRow="0" w:firstColumn="1" w:lastColumn="0" w:noHBand="0" w:noVBand="1"/>
    </w:tblPr>
    <w:tblGrid>
      <w:gridCol w:w="4657"/>
      <w:gridCol w:w="4593"/>
    </w:tblGrid>
    <w:tr w:rsidR="00C248B9" w14:paraId="1ABB013C" w14:textId="77777777">
      <w:trPr>
        <w:trHeight w:hRule="exact" w:val="115"/>
        <w:jc w:val="center"/>
      </w:trPr>
      <w:tc>
        <w:tcPr>
          <w:tcW w:w="4541" w:type="dxa"/>
          <w:shd w:val="clear" w:color="auto" w:fill="4472C4"/>
          <w:tcMar>
            <w:top w:w="0" w:type="dxa"/>
            <w:left w:w="115" w:type="dxa"/>
            <w:bottom w:w="0" w:type="dxa"/>
            <w:right w:w="115" w:type="dxa"/>
          </w:tcMar>
        </w:tcPr>
        <w:p w14:paraId="40D10CA0" w14:textId="77777777" w:rsidR="00C248B9" w:rsidRDefault="00C248B9">
          <w:pPr>
            <w:pStyle w:val="Header"/>
            <w:tabs>
              <w:tab w:val="clear" w:pos="4680"/>
              <w:tab w:val="clear" w:pos="9360"/>
            </w:tabs>
            <w:rPr>
              <w:caps/>
              <w:sz w:val="18"/>
            </w:rPr>
          </w:pPr>
        </w:p>
      </w:tc>
      <w:tc>
        <w:tcPr>
          <w:tcW w:w="4479" w:type="dxa"/>
          <w:shd w:val="clear" w:color="auto" w:fill="4472C4"/>
          <w:tcMar>
            <w:top w:w="0" w:type="dxa"/>
            <w:left w:w="115" w:type="dxa"/>
            <w:bottom w:w="0" w:type="dxa"/>
            <w:right w:w="115" w:type="dxa"/>
          </w:tcMar>
        </w:tcPr>
        <w:p w14:paraId="2EDE2194" w14:textId="77777777" w:rsidR="00C248B9" w:rsidRDefault="00C248B9">
          <w:pPr>
            <w:pStyle w:val="Header"/>
            <w:tabs>
              <w:tab w:val="clear" w:pos="4680"/>
              <w:tab w:val="clear" w:pos="9360"/>
            </w:tabs>
            <w:jc w:val="right"/>
            <w:rPr>
              <w:caps/>
              <w:sz w:val="18"/>
            </w:rPr>
          </w:pPr>
        </w:p>
      </w:tc>
    </w:tr>
    <w:tr w:rsidR="00C248B9" w14:paraId="72C45180" w14:textId="77777777">
      <w:trPr>
        <w:jc w:val="center"/>
      </w:trPr>
      <w:tc>
        <w:tcPr>
          <w:tcW w:w="4541" w:type="dxa"/>
          <w:tcMar>
            <w:top w:w="144" w:type="dxa"/>
            <w:left w:w="115" w:type="dxa"/>
            <w:bottom w:w="144" w:type="dxa"/>
            <w:right w:w="115" w:type="dxa"/>
          </w:tcMar>
          <w:vAlign w:val="center"/>
        </w:tcPr>
        <w:p w14:paraId="132B25CE" w14:textId="77777777" w:rsidR="00C248B9" w:rsidRDefault="00C248B9">
          <w:pPr>
            <w:pStyle w:val="Footer"/>
            <w:tabs>
              <w:tab w:val="clear" w:pos="4680"/>
              <w:tab w:val="clear" w:pos="9360"/>
            </w:tabs>
          </w:pPr>
          <w:r>
            <w:rPr>
              <w:caps/>
              <w:color w:val="808080"/>
              <w:sz w:val="18"/>
              <w:szCs w:val="18"/>
              <w:lang w:val="en-GB"/>
            </w:rPr>
            <w:t>George Salteris &amp; Antonis moulopoulos</w:t>
          </w:r>
        </w:p>
      </w:tc>
      <w:tc>
        <w:tcPr>
          <w:tcW w:w="4479" w:type="dxa"/>
          <w:tcMar>
            <w:top w:w="144" w:type="dxa"/>
            <w:left w:w="115" w:type="dxa"/>
            <w:bottom w:w="144" w:type="dxa"/>
            <w:right w:w="115" w:type="dxa"/>
          </w:tcMar>
          <w:vAlign w:val="center"/>
        </w:tcPr>
        <w:p w14:paraId="7955FC7D" w14:textId="77777777" w:rsidR="00C248B9" w:rsidRDefault="00C248B9">
          <w:pPr>
            <w:pStyle w:val="Footer"/>
            <w:tabs>
              <w:tab w:val="clear" w:pos="4680"/>
              <w:tab w:val="clear" w:pos="9360"/>
            </w:tabs>
            <w:jc w:val="right"/>
          </w:pPr>
          <w:r>
            <w:rPr>
              <w:caps/>
              <w:color w:val="808080"/>
              <w:sz w:val="18"/>
              <w:szCs w:val="18"/>
            </w:rPr>
            <w:fldChar w:fldCharType="begin"/>
          </w:r>
          <w:r>
            <w:rPr>
              <w:caps/>
              <w:color w:val="808080"/>
              <w:sz w:val="18"/>
              <w:szCs w:val="18"/>
            </w:rPr>
            <w:instrText xml:space="preserve"> PAGE </w:instrText>
          </w:r>
          <w:r>
            <w:rPr>
              <w:caps/>
              <w:color w:val="808080"/>
              <w:sz w:val="18"/>
              <w:szCs w:val="18"/>
            </w:rPr>
            <w:fldChar w:fldCharType="separate"/>
          </w:r>
          <w:r w:rsidR="00525DC2">
            <w:rPr>
              <w:caps/>
              <w:noProof/>
              <w:color w:val="808080"/>
              <w:sz w:val="18"/>
              <w:szCs w:val="18"/>
            </w:rPr>
            <w:t>13</w:t>
          </w:r>
          <w:r>
            <w:rPr>
              <w:caps/>
              <w:color w:val="808080"/>
              <w:sz w:val="18"/>
              <w:szCs w:val="18"/>
            </w:rPr>
            <w:fldChar w:fldCharType="end"/>
          </w:r>
        </w:p>
      </w:tc>
    </w:tr>
  </w:tbl>
  <w:p w14:paraId="707792B5" w14:textId="77777777" w:rsidR="00C248B9" w:rsidRDefault="00C24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FA674" w14:textId="77777777" w:rsidR="0062274A" w:rsidRDefault="0062274A">
      <w:pPr>
        <w:spacing w:after="0" w:line="240" w:lineRule="auto"/>
      </w:pPr>
      <w:r>
        <w:rPr>
          <w:color w:val="000000"/>
        </w:rPr>
        <w:separator/>
      </w:r>
    </w:p>
  </w:footnote>
  <w:footnote w:type="continuationSeparator" w:id="0">
    <w:p w14:paraId="75B16DF6" w14:textId="77777777" w:rsidR="0062274A" w:rsidRDefault="00622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D1131"/>
    <w:multiLevelType w:val="multilevel"/>
    <w:tmpl w:val="760628A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nsid w:val="4EF8461B"/>
    <w:multiLevelType w:val="multilevel"/>
    <w:tmpl w:val="63ECC8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58D36CC1"/>
    <w:multiLevelType w:val="multilevel"/>
    <w:tmpl w:val="E42CF8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5A8E307C"/>
    <w:multiLevelType w:val="multilevel"/>
    <w:tmpl w:val="857C6D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71F50BE6"/>
    <w:multiLevelType w:val="multilevel"/>
    <w:tmpl w:val="448C19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73EA1A65"/>
    <w:multiLevelType w:val="multilevel"/>
    <w:tmpl w:val="A740E0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93D"/>
    <w:rsid w:val="000E5D23"/>
    <w:rsid w:val="0028275F"/>
    <w:rsid w:val="0033589C"/>
    <w:rsid w:val="0038648A"/>
    <w:rsid w:val="00525DC2"/>
    <w:rsid w:val="0062274A"/>
    <w:rsid w:val="0079593D"/>
    <w:rsid w:val="009574B9"/>
    <w:rsid w:val="009E3CAA"/>
    <w:rsid w:val="00AE5B1D"/>
    <w:rsid w:val="00C07CF3"/>
    <w:rsid w:val="00C248B9"/>
    <w:rsid w:val="00FB14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4"/>
        <w:szCs w:val="24"/>
        <w:lang w:val="en-GB"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60" w:line="360" w:lineRule="auto"/>
      <w:jc w:val="both"/>
    </w:pPr>
    <w:rPr>
      <w:rFonts w:ascii="Cambria" w:eastAsia="Times New Roman" w:hAnsi="Cambria" w:cs="Times New Roman"/>
      <w:sz w:val="22"/>
      <w:szCs w:val="20"/>
      <w:lang w:val="el-GR"/>
    </w:rPr>
  </w:style>
  <w:style w:type="paragraph" w:styleId="Heading1">
    <w:name w:val="heading 1"/>
    <w:basedOn w:val="Normal"/>
    <w:next w:val="Normal"/>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Yu Gothic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S Gothic" w:hAnsi="Liberation Sans" w:cs="Tahoma"/>
      <w:sz w:val="28"/>
      <w:szCs w:val="28"/>
    </w:rPr>
  </w:style>
  <w:style w:type="paragraph" w:customStyle="1" w:styleId="Textbody">
    <w:name w:val="Text body"/>
    <w:basedOn w:val="Standard"/>
    <w:pPr>
      <w:spacing w:after="140" w:line="288" w:lineRule="auto"/>
    </w:pPr>
  </w:style>
  <w:style w:type="paragraph" w:styleId="Title">
    <w:name w:val="Title"/>
    <w:basedOn w:val="Normal"/>
    <w:next w:val="Normal"/>
    <w:pPr>
      <w:spacing w:after="0" w:line="240" w:lineRule="auto"/>
    </w:pPr>
    <w:rPr>
      <w:rFonts w:ascii="Calibri Light" w:eastAsia="Yu Gothic Light" w:hAnsi="Calibri Light"/>
      <w:spacing w:val="-10"/>
      <w:kern w:val="3"/>
      <w:sz w:val="56"/>
      <w:szCs w:val="5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1">
    <w:name w:val="toc 1"/>
    <w:basedOn w:val="Normal"/>
    <w:next w:val="Normal"/>
    <w:autoRedefine/>
    <w:pPr>
      <w:spacing w:before="120" w:after="0"/>
      <w:jc w:val="left"/>
    </w:pPr>
    <w:rPr>
      <w:rFonts w:ascii="Calibri" w:eastAsia="Calibri" w:hAnsi="Calibri" w:cs="Calibri"/>
      <w:b/>
      <w:bCs/>
      <w:caps/>
      <w:sz w:val="28"/>
      <w:szCs w:val="28"/>
    </w:rPr>
  </w:style>
  <w:style w:type="paragraph" w:styleId="TOC2">
    <w:name w:val="toc 2"/>
    <w:basedOn w:val="Normal"/>
    <w:next w:val="Normal"/>
    <w:autoRedefine/>
    <w:pPr>
      <w:spacing w:after="0"/>
      <w:ind w:left="220"/>
      <w:jc w:val="left"/>
    </w:pPr>
    <w:rPr>
      <w:rFonts w:ascii="Calibri" w:eastAsia="Calibri" w:hAnsi="Calibri" w:cs="Calibri"/>
      <w:smallCaps/>
      <w:szCs w:val="22"/>
    </w:rPr>
  </w:style>
  <w:style w:type="paragraph" w:styleId="TOC3">
    <w:name w:val="toc 3"/>
    <w:basedOn w:val="Normal"/>
    <w:next w:val="Normal"/>
    <w:autoRedefine/>
    <w:pPr>
      <w:spacing w:after="0"/>
      <w:ind w:left="440"/>
      <w:jc w:val="left"/>
    </w:pPr>
    <w:rPr>
      <w:rFonts w:ascii="Calibri" w:eastAsia="Calibri" w:hAnsi="Calibri" w:cs="Calibri"/>
      <w:i/>
      <w:iCs/>
      <w:szCs w:val="22"/>
    </w:rPr>
  </w:style>
  <w:style w:type="paragraph" w:styleId="TOC4">
    <w:name w:val="toc 4"/>
    <w:basedOn w:val="Normal"/>
    <w:next w:val="Normal"/>
    <w:autoRedefine/>
    <w:pPr>
      <w:spacing w:after="0"/>
      <w:ind w:left="660"/>
      <w:jc w:val="left"/>
    </w:pPr>
    <w:rPr>
      <w:rFonts w:ascii="Calibri" w:eastAsia="Calibri" w:hAnsi="Calibri" w:cs="Calibri"/>
      <w:sz w:val="18"/>
      <w:szCs w:val="18"/>
    </w:rPr>
  </w:style>
  <w:style w:type="paragraph" w:styleId="TOC5">
    <w:name w:val="toc 5"/>
    <w:basedOn w:val="Normal"/>
    <w:next w:val="Normal"/>
    <w:autoRedefine/>
    <w:pPr>
      <w:spacing w:after="0"/>
      <w:ind w:left="880"/>
      <w:jc w:val="left"/>
    </w:pPr>
    <w:rPr>
      <w:rFonts w:ascii="Calibri" w:eastAsia="Calibri" w:hAnsi="Calibri" w:cs="Calibri"/>
      <w:sz w:val="18"/>
      <w:szCs w:val="18"/>
    </w:rPr>
  </w:style>
  <w:style w:type="paragraph" w:styleId="TOC6">
    <w:name w:val="toc 6"/>
    <w:basedOn w:val="Normal"/>
    <w:next w:val="Normal"/>
    <w:autoRedefine/>
    <w:pPr>
      <w:spacing w:after="0"/>
      <w:ind w:left="1100"/>
      <w:jc w:val="left"/>
    </w:pPr>
    <w:rPr>
      <w:rFonts w:ascii="Calibri" w:eastAsia="Calibri" w:hAnsi="Calibri" w:cs="Calibri"/>
      <w:sz w:val="18"/>
      <w:szCs w:val="18"/>
    </w:rPr>
  </w:style>
  <w:style w:type="paragraph" w:styleId="TOC7">
    <w:name w:val="toc 7"/>
    <w:basedOn w:val="Normal"/>
    <w:next w:val="Normal"/>
    <w:autoRedefine/>
    <w:pPr>
      <w:spacing w:after="0"/>
      <w:ind w:left="1320"/>
      <w:jc w:val="left"/>
    </w:pPr>
    <w:rPr>
      <w:rFonts w:ascii="Calibri" w:eastAsia="Calibri" w:hAnsi="Calibri" w:cs="Calibri"/>
      <w:sz w:val="18"/>
      <w:szCs w:val="18"/>
    </w:rPr>
  </w:style>
  <w:style w:type="paragraph" w:styleId="TOC8">
    <w:name w:val="toc 8"/>
    <w:basedOn w:val="Normal"/>
    <w:next w:val="Normal"/>
    <w:autoRedefine/>
    <w:pPr>
      <w:spacing w:after="0"/>
      <w:ind w:left="1540"/>
      <w:jc w:val="left"/>
    </w:pPr>
    <w:rPr>
      <w:rFonts w:ascii="Calibri" w:eastAsia="Calibri" w:hAnsi="Calibri" w:cs="Calibri"/>
      <w:sz w:val="18"/>
      <w:szCs w:val="18"/>
    </w:rPr>
  </w:style>
  <w:style w:type="paragraph" w:styleId="TOC9">
    <w:name w:val="toc 9"/>
    <w:basedOn w:val="Normal"/>
    <w:next w:val="Normal"/>
    <w:autoRedefine/>
    <w:pPr>
      <w:spacing w:after="0"/>
      <w:ind w:left="1760"/>
      <w:jc w:val="left"/>
    </w:pPr>
    <w:rPr>
      <w:rFonts w:ascii="Calibri" w:eastAsia="Calibri" w:hAnsi="Calibri" w:cs="Calibri"/>
      <w:sz w:val="18"/>
      <w:szCs w:val="18"/>
    </w:rPr>
  </w:style>
  <w:style w:type="paragraph" w:styleId="ListParagraph">
    <w:name w:val="List Paragraph"/>
    <w:basedOn w:val="Normal"/>
    <w:pPr>
      <w:ind w:left="720"/>
    </w:pPr>
  </w:style>
  <w:style w:type="paragraph" w:styleId="Subtitle">
    <w:name w:val="Subtitle"/>
    <w:basedOn w:val="Normal"/>
    <w:next w:val="Normal"/>
    <w:pPr>
      <w:spacing w:after="160"/>
    </w:pPr>
    <w:rPr>
      <w:rFonts w:ascii="Calibri" w:eastAsia="Yu Mincho" w:hAnsi="Calibri" w:cs="Arial"/>
      <w:color w:val="5A5A5A"/>
      <w:spacing w:val="15"/>
      <w:szCs w:val="22"/>
    </w:rPr>
  </w:style>
  <w:style w:type="paragraph" w:customStyle="1" w:styleId="TableContents">
    <w:name w:val="Table Contents"/>
    <w:basedOn w:val="Standard"/>
    <w:pPr>
      <w:suppressLineNumbers/>
    </w:pPr>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TitleChar">
    <w:name w:val="Title Char"/>
    <w:basedOn w:val="DefaultParagraphFont"/>
    <w:rPr>
      <w:rFonts w:ascii="Calibri Light" w:eastAsia="Yu Gothic Light" w:hAnsi="Calibri Light" w:cs="Times New Roman"/>
      <w:spacing w:val="-10"/>
      <w:kern w:val="3"/>
      <w:sz w:val="56"/>
      <w:szCs w:val="56"/>
      <w:lang w:val="el-GR"/>
    </w:rPr>
  </w:style>
  <w:style w:type="character" w:customStyle="1" w:styleId="HeaderChar">
    <w:name w:val="Header Char"/>
    <w:basedOn w:val="DefaultParagraphFont"/>
    <w:rPr>
      <w:rFonts w:ascii="Cambria" w:eastAsia="Times New Roman" w:hAnsi="Cambria" w:cs="Times New Roman"/>
      <w:sz w:val="22"/>
      <w:szCs w:val="20"/>
      <w:lang w:val="el-GR"/>
    </w:rPr>
  </w:style>
  <w:style w:type="character" w:customStyle="1" w:styleId="FooterChar">
    <w:name w:val="Footer Char"/>
    <w:basedOn w:val="DefaultParagraphFont"/>
    <w:rPr>
      <w:rFonts w:ascii="Cambria" w:eastAsia="Times New Roman" w:hAnsi="Cambria" w:cs="Times New Roman"/>
      <w:sz w:val="22"/>
      <w:szCs w:val="20"/>
      <w:lang w:val="el-GR"/>
    </w:rPr>
  </w:style>
  <w:style w:type="character" w:customStyle="1" w:styleId="Heading1Char">
    <w:name w:val="Heading 1 Char"/>
    <w:basedOn w:val="DefaultParagraphFont"/>
    <w:rPr>
      <w:rFonts w:ascii="Calibri Light" w:eastAsia="Yu Gothic Light" w:hAnsi="Calibri Light" w:cs="Times New Roman"/>
      <w:color w:val="2F5496"/>
      <w:sz w:val="32"/>
      <w:szCs w:val="32"/>
      <w:lang w:val="el-GR"/>
    </w:rPr>
  </w:style>
  <w:style w:type="character" w:customStyle="1" w:styleId="Heading2Char">
    <w:name w:val="Heading 2 Char"/>
    <w:basedOn w:val="DefaultParagraphFont"/>
    <w:rPr>
      <w:rFonts w:ascii="Calibri Light" w:eastAsia="Yu Gothic Light" w:hAnsi="Calibri Light" w:cs="Times New Roman"/>
      <w:color w:val="2F5496"/>
      <w:sz w:val="26"/>
      <w:szCs w:val="26"/>
      <w:lang w:val="el-GR"/>
    </w:rPr>
  </w:style>
  <w:style w:type="character" w:styleId="Hyperlink">
    <w:name w:val="Hyperlink"/>
    <w:basedOn w:val="DefaultParagraphFont"/>
    <w:rPr>
      <w:color w:val="0563C1"/>
      <w:u w:val="single"/>
    </w:rPr>
  </w:style>
  <w:style w:type="character" w:customStyle="1" w:styleId="SubtitleChar">
    <w:name w:val="Subtitle Char"/>
    <w:basedOn w:val="DefaultParagraphFont"/>
    <w:rPr>
      <w:rFonts w:eastAsia="Yu Mincho"/>
      <w:color w:val="5A5A5A"/>
      <w:spacing w:val="15"/>
      <w:sz w:val="22"/>
      <w:szCs w:val="22"/>
      <w:lang w:val="el-GR"/>
    </w:rPr>
  </w:style>
  <w:style w:type="character" w:styleId="Emphasis">
    <w:name w:val="Emphasis"/>
    <w:basedOn w:val="DefaultParagraphFont"/>
    <w:rPr>
      <w:i/>
      <w:iCs/>
    </w:rPr>
  </w:style>
  <w:style w:type="character" w:styleId="Strong">
    <w:name w:val="Strong"/>
    <w:basedOn w:val="DefaultParagraphFont"/>
    <w:rPr>
      <w:b/>
      <w:bCs/>
    </w:rPr>
  </w:style>
  <w:style w:type="character" w:customStyle="1" w:styleId="Heading3Char">
    <w:name w:val="Heading 3 Char"/>
    <w:basedOn w:val="DefaultParagraphFont"/>
    <w:rPr>
      <w:rFonts w:ascii="Calibri Light" w:eastAsia="Yu Gothic Light" w:hAnsi="Calibri Light" w:cs="Times New Roman"/>
      <w:color w:val="1F3763"/>
      <w:lang w:val="el-GR"/>
    </w:rPr>
  </w:style>
  <w:style w:type="character" w:customStyle="1" w:styleId="Internetlink">
    <w:name w:val="Internet link"/>
    <w:rPr>
      <w:color w:val="000080"/>
      <w:u w:val="single"/>
    </w:rPr>
  </w:style>
  <w:style w:type="character" w:customStyle="1" w:styleId="NumberingSymbols">
    <w:name w:val="Numbering Symbols"/>
    <w:rPr>
      <w:lang w:val="en-US"/>
    </w:rPr>
  </w:style>
  <w:style w:type="character" w:customStyle="1" w:styleId="BulletSymbols">
    <w:name w:val="Bullet Symbols"/>
    <w:rPr>
      <w:rFonts w:ascii="OpenSymbol" w:eastAsia="OpenSymbol" w:hAnsi="OpenSymbol" w:cs="OpenSymbol"/>
    </w:rPr>
  </w:style>
  <w:style w:type="character" w:styleId="CommentReference">
    <w:name w:val="annotation reference"/>
    <w:basedOn w:val="DefaultParagraphFont"/>
    <w:uiPriority w:val="99"/>
    <w:semiHidden/>
    <w:unhideWhenUsed/>
    <w:rsid w:val="00C248B9"/>
    <w:rPr>
      <w:sz w:val="16"/>
      <w:szCs w:val="16"/>
    </w:rPr>
  </w:style>
  <w:style w:type="paragraph" w:styleId="CommentText">
    <w:name w:val="annotation text"/>
    <w:basedOn w:val="Normal"/>
    <w:link w:val="CommentTextChar"/>
    <w:uiPriority w:val="99"/>
    <w:semiHidden/>
    <w:unhideWhenUsed/>
    <w:rsid w:val="00C248B9"/>
    <w:pPr>
      <w:spacing w:line="240" w:lineRule="auto"/>
    </w:pPr>
    <w:rPr>
      <w:sz w:val="20"/>
    </w:rPr>
  </w:style>
  <w:style w:type="character" w:customStyle="1" w:styleId="CommentTextChar">
    <w:name w:val="Comment Text Char"/>
    <w:basedOn w:val="DefaultParagraphFont"/>
    <w:link w:val="CommentText"/>
    <w:uiPriority w:val="99"/>
    <w:semiHidden/>
    <w:rsid w:val="00C248B9"/>
    <w:rPr>
      <w:rFonts w:ascii="Cambria" w:eastAsia="Times New Roman" w:hAnsi="Cambria" w:cs="Times New Roman"/>
      <w:sz w:val="20"/>
      <w:szCs w:val="20"/>
      <w:lang w:val="el-GR"/>
    </w:rPr>
  </w:style>
  <w:style w:type="paragraph" w:styleId="CommentSubject">
    <w:name w:val="annotation subject"/>
    <w:basedOn w:val="CommentText"/>
    <w:next w:val="CommentText"/>
    <w:link w:val="CommentSubjectChar"/>
    <w:uiPriority w:val="99"/>
    <w:semiHidden/>
    <w:unhideWhenUsed/>
    <w:rsid w:val="00C248B9"/>
    <w:rPr>
      <w:b/>
      <w:bCs/>
    </w:rPr>
  </w:style>
  <w:style w:type="character" w:customStyle="1" w:styleId="CommentSubjectChar">
    <w:name w:val="Comment Subject Char"/>
    <w:basedOn w:val="CommentTextChar"/>
    <w:link w:val="CommentSubject"/>
    <w:uiPriority w:val="99"/>
    <w:semiHidden/>
    <w:rsid w:val="00C248B9"/>
    <w:rPr>
      <w:rFonts w:ascii="Cambria" w:eastAsia="Times New Roman" w:hAnsi="Cambria" w:cs="Times New Roman"/>
      <w:b/>
      <w:bCs/>
      <w:sz w:val="20"/>
      <w:szCs w:val="20"/>
      <w:lang w:val="el-GR"/>
    </w:rPr>
  </w:style>
  <w:style w:type="paragraph" w:styleId="BalloonText">
    <w:name w:val="Balloon Text"/>
    <w:basedOn w:val="Normal"/>
    <w:link w:val="BalloonTextChar"/>
    <w:uiPriority w:val="99"/>
    <w:semiHidden/>
    <w:unhideWhenUsed/>
    <w:rsid w:val="00C2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B9"/>
    <w:rPr>
      <w:rFonts w:ascii="Tahoma" w:eastAsia="Times New Roman"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4"/>
        <w:szCs w:val="24"/>
        <w:lang w:val="en-GB"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60" w:line="360" w:lineRule="auto"/>
      <w:jc w:val="both"/>
    </w:pPr>
    <w:rPr>
      <w:rFonts w:ascii="Cambria" w:eastAsia="Times New Roman" w:hAnsi="Cambria" w:cs="Times New Roman"/>
      <w:sz w:val="22"/>
      <w:szCs w:val="20"/>
      <w:lang w:val="el-GR"/>
    </w:rPr>
  </w:style>
  <w:style w:type="paragraph" w:styleId="Heading1">
    <w:name w:val="heading 1"/>
    <w:basedOn w:val="Normal"/>
    <w:next w:val="Normal"/>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Yu Gothic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S Gothic" w:hAnsi="Liberation Sans" w:cs="Tahoma"/>
      <w:sz w:val="28"/>
      <w:szCs w:val="28"/>
    </w:rPr>
  </w:style>
  <w:style w:type="paragraph" w:customStyle="1" w:styleId="Textbody">
    <w:name w:val="Text body"/>
    <w:basedOn w:val="Standard"/>
    <w:pPr>
      <w:spacing w:after="140" w:line="288" w:lineRule="auto"/>
    </w:pPr>
  </w:style>
  <w:style w:type="paragraph" w:styleId="Title">
    <w:name w:val="Title"/>
    <w:basedOn w:val="Normal"/>
    <w:next w:val="Normal"/>
    <w:pPr>
      <w:spacing w:after="0" w:line="240" w:lineRule="auto"/>
    </w:pPr>
    <w:rPr>
      <w:rFonts w:ascii="Calibri Light" w:eastAsia="Yu Gothic Light" w:hAnsi="Calibri Light"/>
      <w:spacing w:val="-10"/>
      <w:kern w:val="3"/>
      <w:sz w:val="56"/>
      <w:szCs w:val="5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1">
    <w:name w:val="toc 1"/>
    <w:basedOn w:val="Normal"/>
    <w:next w:val="Normal"/>
    <w:autoRedefine/>
    <w:pPr>
      <w:spacing w:before="120" w:after="0"/>
      <w:jc w:val="left"/>
    </w:pPr>
    <w:rPr>
      <w:rFonts w:ascii="Calibri" w:eastAsia="Calibri" w:hAnsi="Calibri" w:cs="Calibri"/>
      <w:b/>
      <w:bCs/>
      <w:caps/>
      <w:sz w:val="28"/>
      <w:szCs w:val="28"/>
    </w:rPr>
  </w:style>
  <w:style w:type="paragraph" w:styleId="TOC2">
    <w:name w:val="toc 2"/>
    <w:basedOn w:val="Normal"/>
    <w:next w:val="Normal"/>
    <w:autoRedefine/>
    <w:pPr>
      <w:spacing w:after="0"/>
      <w:ind w:left="220"/>
      <w:jc w:val="left"/>
    </w:pPr>
    <w:rPr>
      <w:rFonts w:ascii="Calibri" w:eastAsia="Calibri" w:hAnsi="Calibri" w:cs="Calibri"/>
      <w:smallCaps/>
      <w:szCs w:val="22"/>
    </w:rPr>
  </w:style>
  <w:style w:type="paragraph" w:styleId="TOC3">
    <w:name w:val="toc 3"/>
    <w:basedOn w:val="Normal"/>
    <w:next w:val="Normal"/>
    <w:autoRedefine/>
    <w:pPr>
      <w:spacing w:after="0"/>
      <w:ind w:left="440"/>
      <w:jc w:val="left"/>
    </w:pPr>
    <w:rPr>
      <w:rFonts w:ascii="Calibri" w:eastAsia="Calibri" w:hAnsi="Calibri" w:cs="Calibri"/>
      <w:i/>
      <w:iCs/>
      <w:szCs w:val="22"/>
    </w:rPr>
  </w:style>
  <w:style w:type="paragraph" w:styleId="TOC4">
    <w:name w:val="toc 4"/>
    <w:basedOn w:val="Normal"/>
    <w:next w:val="Normal"/>
    <w:autoRedefine/>
    <w:pPr>
      <w:spacing w:after="0"/>
      <w:ind w:left="660"/>
      <w:jc w:val="left"/>
    </w:pPr>
    <w:rPr>
      <w:rFonts w:ascii="Calibri" w:eastAsia="Calibri" w:hAnsi="Calibri" w:cs="Calibri"/>
      <w:sz w:val="18"/>
      <w:szCs w:val="18"/>
    </w:rPr>
  </w:style>
  <w:style w:type="paragraph" w:styleId="TOC5">
    <w:name w:val="toc 5"/>
    <w:basedOn w:val="Normal"/>
    <w:next w:val="Normal"/>
    <w:autoRedefine/>
    <w:pPr>
      <w:spacing w:after="0"/>
      <w:ind w:left="880"/>
      <w:jc w:val="left"/>
    </w:pPr>
    <w:rPr>
      <w:rFonts w:ascii="Calibri" w:eastAsia="Calibri" w:hAnsi="Calibri" w:cs="Calibri"/>
      <w:sz w:val="18"/>
      <w:szCs w:val="18"/>
    </w:rPr>
  </w:style>
  <w:style w:type="paragraph" w:styleId="TOC6">
    <w:name w:val="toc 6"/>
    <w:basedOn w:val="Normal"/>
    <w:next w:val="Normal"/>
    <w:autoRedefine/>
    <w:pPr>
      <w:spacing w:after="0"/>
      <w:ind w:left="1100"/>
      <w:jc w:val="left"/>
    </w:pPr>
    <w:rPr>
      <w:rFonts w:ascii="Calibri" w:eastAsia="Calibri" w:hAnsi="Calibri" w:cs="Calibri"/>
      <w:sz w:val="18"/>
      <w:szCs w:val="18"/>
    </w:rPr>
  </w:style>
  <w:style w:type="paragraph" w:styleId="TOC7">
    <w:name w:val="toc 7"/>
    <w:basedOn w:val="Normal"/>
    <w:next w:val="Normal"/>
    <w:autoRedefine/>
    <w:pPr>
      <w:spacing w:after="0"/>
      <w:ind w:left="1320"/>
      <w:jc w:val="left"/>
    </w:pPr>
    <w:rPr>
      <w:rFonts w:ascii="Calibri" w:eastAsia="Calibri" w:hAnsi="Calibri" w:cs="Calibri"/>
      <w:sz w:val="18"/>
      <w:szCs w:val="18"/>
    </w:rPr>
  </w:style>
  <w:style w:type="paragraph" w:styleId="TOC8">
    <w:name w:val="toc 8"/>
    <w:basedOn w:val="Normal"/>
    <w:next w:val="Normal"/>
    <w:autoRedefine/>
    <w:pPr>
      <w:spacing w:after="0"/>
      <w:ind w:left="1540"/>
      <w:jc w:val="left"/>
    </w:pPr>
    <w:rPr>
      <w:rFonts w:ascii="Calibri" w:eastAsia="Calibri" w:hAnsi="Calibri" w:cs="Calibri"/>
      <w:sz w:val="18"/>
      <w:szCs w:val="18"/>
    </w:rPr>
  </w:style>
  <w:style w:type="paragraph" w:styleId="TOC9">
    <w:name w:val="toc 9"/>
    <w:basedOn w:val="Normal"/>
    <w:next w:val="Normal"/>
    <w:autoRedefine/>
    <w:pPr>
      <w:spacing w:after="0"/>
      <w:ind w:left="1760"/>
      <w:jc w:val="left"/>
    </w:pPr>
    <w:rPr>
      <w:rFonts w:ascii="Calibri" w:eastAsia="Calibri" w:hAnsi="Calibri" w:cs="Calibri"/>
      <w:sz w:val="18"/>
      <w:szCs w:val="18"/>
    </w:rPr>
  </w:style>
  <w:style w:type="paragraph" w:styleId="ListParagraph">
    <w:name w:val="List Paragraph"/>
    <w:basedOn w:val="Normal"/>
    <w:pPr>
      <w:ind w:left="720"/>
    </w:pPr>
  </w:style>
  <w:style w:type="paragraph" w:styleId="Subtitle">
    <w:name w:val="Subtitle"/>
    <w:basedOn w:val="Normal"/>
    <w:next w:val="Normal"/>
    <w:pPr>
      <w:spacing w:after="160"/>
    </w:pPr>
    <w:rPr>
      <w:rFonts w:ascii="Calibri" w:eastAsia="Yu Mincho" w:hAnsi="Calibri" w:cs="Arial"/>
      <w:color w:val="5A5A5A"/>
      <w:spacing w:val="15"/>
      <w:szCs w:val="22"/>
    </w:rPr>
  </w:style>
  <w:style w:type="paragraph" w:customStyle="1" w:styleId="TableContents">
    <w:name w:val="Table Contents"/>
    <w:basedOn w:val="Standard"/>
    <w:pPr>
      <w:suppressLineNumbers/>
    </w:pPr>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TitleChar">
    <w:name w:val="Title Char"/>
    <w:basedOn w:val="DefaultParagraphFont"/>
    <w:rPr>
      <w:rFonts w:ascii="Calibri Light" w:eastAsia="Yu Gothic Light" w:hAnsi="Calibri Light" w:cs="Times New Roman"/>
      <w:spacing w:val="-10"/>
      <w:kern w:val="3"/>
      <w:sz w:val="56"/>
      <w:szCs w:val="56"/>
      <w:lang w:val="el-GR"/>
    </w:rPr>
  </w:style>
  <w:style w:type="character" w:customStyle="1" w:styleId="HeaderChar">
    <w:name w:val="Header Char"/>
    <w:basedOn w:val="DefaultParagraphFont"/>
    <w:rPr>
      <w:rFonts w:ascii="Cambria" w:eastAsia="Times New Roman" w:hAnsi="Cambria" w:cs="Times New Roman"/>
      <w:sz w:val="22"/>
      <w:szCs w:val="20"/>
      <w:lang w:val="el-GR"/>
    </w:rPr>
  </w:style>
  <w:style w:type="character" w:customStyle="1" w:styleId="FooterChar">
    <w:name w:val="Footer Char"/>
    <w:basedOn w:val="DefaultParagraphFont"/>
    <w:rPr>
      <w:rFonts w:ascii="Cambria" w:eastAsia="Times New Roman" w:hAnsi="Cambria" w:cs="Times New Roman"/>
      <w:sz w:val="22"/>
      <w:szCs w:val="20"/>
      <w:lang w:val="el-GR"/>
    </w:rPr>
  </w:style>
  <w:style w:type="character" w:customStyle="1" w:styleId="Heading1Char">
    <w:name w:val="Heading 1 Char"/>
    <w:basedOn w:val="DefaultParagraphFont"/>
    <w:rPr>
      <w:rFonts w:ascii="Calibri Light" w:eastAsia="Yu Gothic Light" w:hAnsi="Calibri Light" w:cs="Times New Roman"/>
      <w:color w:val="2F5496"/>
      <w:sz w:val="32"/>
      <w:szCs w:val="32"/>
      <w:lang w:val="el-GR"/>
    </w:rPr>
  </w:style>
  <w:style w:type="character" w:customStyle="1" w:styleId="Heading2Char">
    <w:name w:val="Heading 2 Char"/>
    <w:basedOn w:val="DefaultParagraphFont"/>
    <w:rPr>
      <w:rFonts w:ascii="Calibri Light" w:eastAsia="Yu Gothic Light" w:hAnsi="Calibri Light" w:cs="Times New Roman"/>
      <w:color w:val="2F5496"/>
      <w:sz w:val="26"/>
      <w:szCs w:val="26"/>
      <w:lang w:val="el-GR"/>
    </w:rPr>
  </w:style>
  <w:style w:type="character" w:styleId="Hyperlink">
    <w:name w:val="Hyperlink"/>
    <w:basedOn w:val="DefaultParagraphFont"/>
    <w:rPr>
      <w:color w:val="0563C1"/>
      <w:u w:val="single"/>
    </w:rPr>
  </w:style>
  <w:style w:type="character" w:customStyle="1" w:styleId="SubtitleChar">
    <w:name w:val="Subtitle Char"/>
    <w:basedOn w:val="DefaultParagraphFont"/>
    <w:rPr>
      <w:rFonts w:eastAsia="Yu Mincho"/>
      <w:color w:val="5A5A5A"/>
      <w:spacing w:val="15"/>
      <w:sz w:val="22"/>
      <w:szCs w:val="22"/>
      <w:lang w:val="el-GR"/>
    </w:rPr>
  </w:style>
  <w:style w:type="character" w:styleId="Emphasis">
    <w:name w:val="Emphasis"/>
    <w:basedOn w:val="DefaultParagraphFont"/>
    <w:rPr>
      <w:i/>
      <w:iCs/>
    </w:rPr>
  </w:style>
  <w:style w:type="character" w:styleId="Strong">
    <w:name w:val="Strong"/>
    <w:basedOn w:val="DefaultParagraphFont"/>
    <w:rPr>
      <w:b/>
      <w:bCs/>
    </w:rPr>
  </w:style>
  <w:style w:type="character" w:customStyle="1" w:styleId="Heading3Char">
    <w:name w:val="Heading 3 Char"/>
    <w:basedOn w:val="DefaultParagraphFont"/>
    <w:rPr>
      <w:rFonts w:ascii="Calibri Light" w:eastAsia="Yu Gothic Light" w:hAnsi="Calibri Light" w:cs="Times New Roman"/>
      <w:color w:val="1F3763"/>
      <w:lang w:val="el-GR"/>
    </w:rPr>
  </w:style>
  <w:style w:type="character" w:customStyle="1" w:styleId="Internetlink">
    <w:name w:val="Internet link"/>
    <w:rPr>
      <w:color w:val="000080"/>
      <w:u w:val="single"/>
    </w:rPr>
  </w:style>
  <w:style w:type="character" w:customStyle="1" w:styleId="NumberingSymbols">
    <w:name w:val="Numbering Symbols"/>
    <w:rPr>
      <w:lang w:val="en-US"/>
    </w:rPr>
  </w:style>
  <w:style w:type="character" w:customStyle="1" w:styleId="BulletSymbols">
    <w:name w:val="Bullet Symbols"/>
    <w:rPr>
      <w:rFonts w:ascii="OpenSymbol" w:eastAsia="OpenSymbol" w:hAnsi="OpenSymbol" w:cs="OpenSymbol"/>
    </w:rPr>
  </w:style>
  <w:style w:type="character" w:styleId="CommentReference">
    <w:name w:val="annotation reference"/>
    <w:basedOn w:val="DefaultParagraphFont"/>
    <w:uiPriority w:val="99"/>
    <w:semiHidden/>
    <w:unhideWhenUsed/>
    <w:rsid w:val="00C248B9"/>
    <w:rPr>
      <w:sz w:val="16"/>
      <w:szCs w:val="16"/>
    </w:rPr>
  </w:style>
  <w:style w:type="paragraph" w:styleId="CommentText">
    <w:name w:val="annotation text"/>
    <w:basedOn w:val="Normal"/>
    <w:link w:val="CommentTextChar"/>
    <w:uiPriority w:val="99"/>
    <w:semiHidden/>
    <w:unhideWhenUsed/>
    <w:rsid w:val="00C248B9"/>
    <w:pPr>
      <w:spacing w:line="240" w:lineRule="auto"/>
    </w:pPr>
    <w:rPr>
      <w:sz w:val="20"/>
    </w:rPr>
  </w:style>
  <w:style w:type="character" w:customStyle="1" w:styleId="CommentTextChar">
    <w:name w:val="Comment Text Char"/>
    <w:basedOn w:val="DefaultParagraphFont"/>
    <w:link w:val="CommentText"/>
    <w:uiPriority w:val="99"/>
    <w:semiHidden/>
    <w:rsid w:val="00C248B9"/>
    <w:rPr>
      <w:rFonts w:ascii="Cambria" w:eastAsia="Times New Roman" w:hAnsi="Cambria" w:cs="Times New Roman"/>
      <w:sz w:val="20"/>
      <w:szCs w:val="20"/>
      <w:lang w:val="el-GR"/>
    </w:rPr>
  </w:style>
  <w:style w:type="paragraph" w:styleId="CommentSubject">
    <w:name w:val="annotation subject"/>
    <w:basedOn w:val="CommentText"/>
    <w:next w:val="CommentText"/>
    <w:link w:val="CommentSubjectChar"/>
    <w:uiPriority w:val="99"/>
    <w:semiHidden/>
    <w:unhideWhenUsed/>
    <w:rsid w:val="00C248B9"/>
    <w:rPr>
      <w:b/>
      <w:bCs/>
    </w:rPr>
  </w:style>
  <w:style w:type="character" w:customStyle="1" w:styleId="CommentSubjectChar">
    <w:name w:val="Comment Subject Char"/>
    <w:basedOn w:val="CommentTextChar"/>
    <w:link w:val="CommentSubject"/>
    <w:uiPriority w:val="99"/>
    <w:semiHidden/>
    <w:rsid w:val="00C248B9"/>
    <w:rPr>
      <w:rFonts w:ascii="Cambria" w:eastAsia="Times New Roman" w:hAnsi="Cambria" w:cs="Times New Roman"/>
      <w:b/>
      <w:bCs/>
      <w:sz w:val="20"/>
      <w:szCs w:val="20"/>
      <w:lang w:val="el-GR"/>
    </w:rPr>
  </w:style>
  <w:style w:type="paragraph" w:styleId="BalloonText">
    <w:name w:val="Balloon Text"/>
    <w:basedOn w:val="Normal"/>
    <w:link w:val="BalloonTextChar"/>
    <w:uiPriority w:val="99"/>
    <w:semiHidden/>
    <w:unhideWhenUsed/>
    <w:rsid w:val="00C2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B9"/>
    <w:rPr>
      <w:rFonts w:ascii="Tahoma" w:eastAsia="Times New Roman"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road.mit.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gh.harvard.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hgr.mgh.harvard.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zzz.bwh.harvard.edu/"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gwaspi.org/?page_id=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Salteris &amp; Antonis moulopoulos</dc:creator>
  <dc:description/>
  <cp:lastModifiedBy>tsap</cp:lastModifiedBy>
  <cp:revision>6</cp:revision>
  <dcterms:created xsi:type="dcterms:W3CDTF">2017-10-05T08:36:00Z</dcterms:created>
  <dcterms:modified xsi:type="dcterms:W3CDTF">2017-10-16T10:57:00Z</dcterms:modified>
</cp:coreProperties>
</file>